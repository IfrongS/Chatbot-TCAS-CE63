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56AF" w14:textId="5795FFF1" w:rsidR="007037E7" w:rsidRPr="001915B6" w:rsidRDefault="007037E7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t>ที่มา</w:t>
      </w:r>
      <w:r w:rsidRPr="001915B6">
        <w:rPr>
          <w:rFonts w:asciiTheme="majorBidi" w:hAnsiTheme="majorBidi" w:cstheme="majorBidi"/>
          <w:sz w:val="28"/>
        </w:rPr>
        <w:t xml:space="preserve"> </w:t>
      </w:r>
      <w:hyperlink r:id="rId5" w:history="1">
        <w:r w:rsidRPr="001915B6">
          <w:rPr>
            <w:rStyle w:val="Hyperlink"/>
            <w:rFonts w:asciiTheme="majorBidi" w:hAnsiTheme="majorBidi" w:cstheme="majorBidi"/>
            <w:color w:val="auto"/>
            <w:sz w:val="28"/>
          </w:rPr>
          <w:t>https://sites.google.com/site/tcas50361/-mmu-xawuth-lab-tcas/q-a-rwm-khatham-yxd-hit-rabb-tcas</w:t>
        </w:r>
      </w:hyperlink>
    </w:p>
    <w:p w14:paraId="22272805" w14:textId="2E7C1DF7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color w:val="FF0000"/>
          <w:sz w:val="28"/>
          <w:cs/>
        </w:rPr>
        <w:t>คำถาม :  รับตรงต่างๆ เกณฑ์จะยังเหมือนเดิมของรุ่นพี่ไหม</w:t>
      </w:r>
      <w:r w:rsidRPr="001915B6">
        <w:rPr>
          <w:rFonts w:asciiTheme="majorBidi" w:hAnsiTheme="majorBidi" w:cstheme="majorBidi"/>
          <w:color w:val="FF0000"/>
          <w:sz w:val="28"/>
        </w:rPr>
        <w:t>?</w:t>
      </w:r>
    </w:p>
    <w:p w14:paraId="5337003D" w14:textId="77777777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t xml:space="preserve">       คำตอบ :  หากพูดถึงวิชาการสอบ หลักๆในระบบ </w:t>
      </w:r>
      <w:r w:rsidRPr="001915B6">
        <w:rPr>
          <w:rFonts w:asciiTheme="majorBidi" w:hAnsiTheme="majorBidi" w:cstheme="majorBidi"/>
          <w:sz w:val="28"/>
        </w:rPr>
        <w:t xml:space="preserve">TCAS </w:t>
      </w:r>
      <w:r w:rsidRPr="001915B6">
        <w:rPr>
          <w:rFonts w:asciiTheme="majorBidi" w:hAnsiTheme="majorBidi" w:cstheme="majorBidi"/>
          <w:sz w:val="28"/>
          <w:cs/>
        </w:rPr>
        <w:t xml:space="preserve">จะเน้นใช้ข้อสอบกลางคือ </w:t>
      </w:r>
      <w:r w:rsidRPr="001915B6">
        <w:rPr>
          <w:rFonts w:asciiTheme="majorBidi" w:hAnsiTheme="majorBidi" w:cstheme="majorBidi"/>
          <w:sz w:val="28"/>
        </w:rPr>
        <w:t>GAT,PAT,</w:t>
      </w:r>
      <w:r w:rsidRPr="001915B6">
        <w:rPr>
          <w:rFonts w:asciiTheme="majorBidi" w:hAnsiTheme="majorBidi" w:cstheme="majorBidi"/>
          <w:sz w:val="28"/>
          <w:cs/>
        </w:rPr>
        <w:t xml:space="preserve">วิชาสามัญ เเละ </w:t>
      </w:r>
      <w:r w:rsidRPr="001915B6">
        <w:rPr>
          <w:rFonts w:asciiTheme="majorBidi" w:hAnsiTheme="majorBidi" w:cstheme="majorBidi"/>
          <w:sz w:val="28"/>
        </w:rPr>
        <w:t xml:space="preserve">O-NET </w:t>
      </w:r>
      <w:r w:rsidRPr="001915B6">
        <w:rPr>
          <w:rFonts w:asciiTheme="majorBidi" w:hAnsiTheme="majorBidi" w:cstheme="majorBidi"/>
          <w:sz w:val="28"/>
          <w:cs/>
        </w:rPr>
        <w:t>ก้พอจะพูดได้ว่าเกณฑ์การคัดเลือกไม่ได้เปลี่ยน เเต่วิชาไหนไช้น้ำหนักเท่าไหร เเนะนำให้น้องๆ ตรวจสอบจากระเบียบการปัจจุบัน</w:t>
      </w:r>
    </w:p>
    <w:p w14:paraId="0010F563" w14:textId="77777777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</w:rPr>
        <w:t xml:space="preserve">       </w:t>
      </w:r>
    </w:p>
    <w:p w14:paraId="25A2868C" w14:textId="25CAACB3" w:rsidR="003D62D5" w:rsidRPr="001915B6" w:rsidRDefault="003D62D5" w:rsidP="003D62D5">
      <w:pPr>
        <w:rPr>
          <w:rFonts w:asciiTheme="majorBidi" w:hAnsiTheme="majorBidi" w:cstheme="majorBidi"/>
          <w:color w:val="FF0000"/>
          <w:sz w:val="28"/>
        </w:rPr>
      </w:pPr>
      <w:r w:rsidRPr="001915B6">
        <w:rPr>
          <w:rFonts w:asciiTheme="majorBidi" w:hAnsiTheme="majorBidi" w:cstheme="majorBidi"/>
          <w:color w:val="FF0000"/>
          <w:sz w:val="28"/>
          <w:cs/>
        </w:rPr>
        <w:t xml:space="preserve">คำถาม :  สมัครรับตรงมากกว่า </w:t>
      </w:r>
      <w:r w:rsidRPr="001915B6">
        <w:rPr>
          <w:rFonts w:asciiTheme="majorBidi" w:hAnsiTheme="majorBidi" w:cstheme="majorBidi"/>
          <w:color w:val="FF0000"/>
          <w:sz w:val="28"/>
        </w:rPr>
        <w:t>1</w:t>
      </w:r>
      <w:r w:rsidRPr="001915B6">
        <w:rPr>
          <w:rFonts w:asciiTheme="majorBidi" w:hAnsiTheme="majorBidi" w:cstheme="majorBidi"/>
          <w:color w:val="FF0000"/>
          <w:sz w:val="28"/>
          <w:cs/>
        </w:rPr>
        <w:t xml:space="preserve"> โครงการได้ไหม</w:t>
      </w:r>
      <w:r w:rsidRPr="001915B6">
        <w:rPr>
          <w:rFonts w:asciiTheme="majorBidi" w:hAnsiTheme="majorBidi" w:cstheme="majorBidi"/>
          <w:color w:val="FF0000"/>
          <w:sz w:val="28"/>
        </w:rPr>
        <w:t>?</w:t>
      </w:r>
    </w:p>
    <w:p w14:paraId="67106972" w14:textId="77777777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t xml:space="preserve">        คำตอบ :  ต้องบอกก่อนว่าการสอบ </w:t>
      </w:r>
      <w:r w:rsidRPr="001915B6">
        <w:rPr>
          <w:rFonts w:asciiTheme="majorBidi" w:hAnsiTheme="majorBidi" w:cstheme="majorBidi"/>
          <w:sz w:val="28"/>
        </w:rPr>
        <w:t xml:space="preserve">TCAS </w:t>
      </w:r>
      <w:r w:rsidRPr="001915B6">
        <w:rPr>
          <w:rFonts w:asciiTheme="majorBidi" w:hAnsiTheme="majorBidi" w:cstheme="majorBidi"/>
          <w:sz w:val="28"/>
          <w:cs/>
        </w:rPr>
        <w:t xml:space="preserve">เเละเเอดมินชั่นเเบบเดิมไม่เหมือนกันซะทีเดียว เเบบเดิมสอบเท่าไหร่ก็ได้จนกว่าจะพอ เเล้วมาเคลียริงเฮ้าส์ยืนยันสิทธิ์ </w:t>
      </w:r>
      <w:r w:rsidRPr="001915B6">
        <w:rPr>
          <w:rFonts w:asciiTheme="majorBidi" w:hAnsiTheme="majorBidi" w:cstheme="majorBidi"/>
          <w:sz w:val="28"/>
        </w:rPr>
        <w:t>1</w:t>
      </w:r>
      <w:r w:rsidRPr="001915B6">
        <w:rPr>
          <w:rFonts w:asciiTheme="majorBidi" w:hAnsiTheme="majorBidi" w:cstheme="majorBidi"/>
          <w:sz w:val="28"/>
          <w:cs/>
        </w:rPr>
        <w:t xml:space="preserve"> สิทธิ์ก่อนเเอดมิชชั่นเเค่รอบเดียว ส่วนในระบบใหม่ เเต่ละรอบสามารถสมัครได้มากกว่า </w:t>
      </w:r>
      <w:r w:rsidRPr="001915B6">
        <w:rPr>
          <w:rFonts w:asciiTheme="majorBidi" w:hAnsiTheme="majorBidi" w:cstheme="majorBidi"/>
          <w:sz w:val="28"/>
        </w:rPr>
        <w:t>1</w:t>
      </w:r>
      <w:r w:rsidRPr="001915B6">
        <w:rPr>
          <w:rFonts w:asciiTheme="majorBidi" w:hAnsiTheme="majorBidi" w:cstheme="majorBidi"/>
          <w:sz w:val="28"/>
          <w:cs/>
        </w:rPr>
        <w:t xml:space="preserve"> เเต่ถ้าสอบติดในรอบนั้นๆก้ต้องตัดสินใจว่าจะยืนยันหรือสละสิทธิ์ ถ้าเลือกยืนยันก้จะตีตราประทับเลยว่าเด็กคนนี้มีที่เรียนเเล้ว จะไปสมัครรอบอื่นอีกไม่ได้ ดั้งนั้นเราขอตอบว่าสมัครมากกว่า </w:t>
      </w:r>
      <w:r w:rsidRPr="001915B6">
        <w:rPr>
          <w:rFonts w:asciiTheme="majorBidi" w:hAnsiTheme="majorBidi" w:cstheme="majorBidi"/>
          <w:sz w:val="28"/>
        </w:rPr>
        <w:t>1</w:t>
      </w:r>
      <w:r w:rsidRPr="001915B6">
        <w:rPr>
          <w:rFonts w:asciiTheme="majorBidi" w:hAnsiTheme="majorBidi" w:cstheme="majorBidi"/>
          <w:sz w:val="28"/>
          <w:cs/>
        </w:rPr>
        <w:t xml:space="preserve">  โครงการได้ เเต่ถ้ามีรายชื่อสอบติดเเละยืนยันสิทธิ์จะสมัครมากกว่า </w:t>
      </w:r>
      <w:r w:rsidRPr="001915B6">
        <w:rPr>
          <w:rFonts w:asciiTheme="majorBidi" w:hAnsiTheme="majorBidi" w:cstheme="majorBidi"/>
          <w:sz w:val="28"/>
        </w:rPr>
        <w:t>1</w:t>
      </w:r>
      <w:r w:rsidRPr="001915B6">
        <w:rPr>
          <w:rFonts w:asciiTheme="majorBidi" w:hAnsiTheme="majorBidi" w:cstheme="majorBidi"/>
          <w:sz w:val="28"/>
          <w:cs/>
        </w:rPr>
        <w:t xml:space="preserve"> รอบไม่ได้</w:t>
      </w:r>
    </w:p>
    <w:p w14:paraId="7BAA37EA" w14:textId="77777777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</w:rPr>
        <w:t xml:space="preserve">        </w:t>
      </w:r>
    </w:p>
    <w:p w14:paraId="4C3015BA" w14:textId="38F90D96" w:rsidR="003D62D5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color w:val="FF0000"/>
          <w:sz w:val="28"/>
          <w:cs/>
        </w:rPr>
        <w:t xml:space="preserve">คำถาม :  </w:t>
      </w:r>
      <w:r w:rsidRPr="001915B6">
        <w:rPr>
          <w:rFonts w:asciiTheme="majorBidi" w:hAnsiTheme="majorBidi" w:cstheme="majorBidi"/>
          <w:color w:val="FF0000"/>
          <w:sz w:val="28"/>
        </w:rPr>
        <w:t>TCAS</w:t>
      </w:r>
      <w:r w:rsidR="00351C34" w:rsidRPr="001915B6">
        <w:rPr>
          <w:rFonts w:asciiTheme="majorBidi" w:hAnsiTheme="majorBidi" w:cstheme="majorBidi"/>
          <w:color w:val="FF0000"/>
          <w:sz w:val="28"/>
          <w:cs/>
        </w:rPr>
        <w:t xml:space="preserve"> </w:t>
      </w:r>
      <w:r w:rsidRPr="001915B6">
        <w:rPr>
          <w:rFonts w:asciiTheme="majorBidi" w:hAnsiTheme="majorBidi" w:cstheme="majorBidi"/>
          <w:color w:val="FF0000"/>
          <w:sz w:val="28"/>
          <w:cs/>
        </w:rPr>
        <w:t xml:space="preserve">เเบ่งรับสมัครตั้ง </w:t>
      </w:r>
      <w:r w:rsidRPr="001915B6">
        <w:rPr>
          <w:rFonts w:asciiTheme="majorBidi" w:hAnsiTheme="majorBidi" w:cstheme="majorBidi"/>
          <w:color w:val="FF0000"/>
          <w:sz w:val="28"/>
        </w:rPr>
        <w:t>5</w:t>
      </w:r>
      <w:r w:rsidRPr="001915B6">
        <w:rPr>
          <w:rFonts w:asciiTheme="majorBidi" w:hAnsiTheme="majorBidi" w:cstheme="majorBidi"/>
          <w:color w:val="FF0000"/>
          <w:sz w:val="28"/>
          <w:cs/>
        </w:rPr>
        <w:t xml:space="preserve"> รอบ สมัครรอบไหนดีสุด</w:t>
      </w:r>
      <w:r w:rsidRPr="001915B6">
        <w:rPr>
          <w:rFonts w:asciiTheme="majorBidi" w:hAnsiTheme="majorBidi" w:cstheme="majorBidi"/>
          <w:color w:val="FF0000"/>
          <w:sz w:val="28"/>
        </w:rPr>
        <w:t>?</w:t>
      </w:r>
      <w:r w:rsidRPr="001915B6">
        <w:rPr>
          <w:rFonts w:asciiTheme="majorBidi" w:hAnsiTheme="majorBidi" w:cstheme="majorBidi"/>
          <w:sz w:val="28"/>
        </w:rPr>
        <w:t xml:space="preserve"> </w:t>
      </w:r>
    </w:p>
    <w:p w14:paraId="06509700" w14:textId="622A2968" w:rsidR="00452B19" w:rsidRPr="001915B6" w:rsidRDefault="003D62D5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t xml:space="preserve">         คำตอบ :  ไม่มีรอบไหนดีสุดหรือเเย่ที่สุด เพราะการเปลี่ยนรูปเเบบปีเเรกไม่มีอะไรเเน่นอน ที่สำคัญข้อกำหนดเเต่ล่ะรอบก็เหมาะกับน้องๆ เเต่ละประเภท คนที่มีความสามารถพิเศษอาจจะรู้สึกว่าการรับด้วย </w:t>
      </w:r>
      <w:r w:rsidRPr="001915B6">
        <w:rPr>
          <w:rFonts w:asciiTheme="majorBidi" w:hAnsiTheme="majorBidi" w:cstheme="majorBidi"/>
          <w:sz w:val="28"/>
        </w:rPr>
        <w:t xml:space="preserve">Portfolio </w:t>
      </w:r>
      <w:r w:rsidRPr="001915B6">
        <w:rPr>
          <w:rFonts w:asciiTheme="majorBidi" w:hAnsiTheme="majorBidi" w:cstheme="majorBidi"/>
          <w:sz w:val="28"/>
          <w:cs/>
        </w:rPr>
        <w:t>ดีที่สุดสำหรับเขา ดีกว่าการใช้คะเเนนกลางในขณะที่บางคนรู้สึกว่าใช้คะเเนนกลางก้เเฟร์ๆ ดีกว่าการสอบข้อเขียน</w:t>
      </w:r>
    </w:p>
    <w:p w14:paraId="06835825" w14:textId="77D9435A" w:rsidR="00D53BBC" w:rsidRPr="001915B6" w:rsidRDefault="00D53BBC" w:rsidP="003D62D5">
      <w:pPr>
        <w:rPr>
          <w:rFonts w:asciiTheme="majorBidi" w:hAnsiTheme="majorBidi" w:cstheme="majorBidi"/>
          <w:sz w:val="28"/>
        </w:rPr>
      </w:pPr>
    </w:p>
    <w:p w14:paraId="7B0AD186" w14:textId="059C9A9B" w:rsidR="00D53BBC" w:rsidRPr="001915B6" w:rsidRDefault="00D53BBC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</w:rPr>
        <w:br w:type="page"/>
      </w:r>
    </w:p>
    <w:p w14:paraId="63E3CED9" w14:textId="77BCE029" w:rsidR="00D53BBC" w:rsidRPr="001915B6" w:rsidRDefault="00D53BBC">
      <w:pPr>
        <w:rPr>
          <w:rFonts w:asciiTheme="majorBidi" w:hAnsiTheme="majorBidi" w:cstheme="majorBidi"/>
          <w:sz w:val="28"/>
          <w:cs/>
        </w:rPr>
      </w:pPr>
      <w:r w:rsidRPr="001915B6">
        <w:rPr>
          <w:rFonts w:asciiTheme="majorBidi" w:hAnsiTheme="majorBidi" w:cstheme="majorBidi"/>
          <w:sz w:val="28"/>
          <w:cs/>
        </w:rPr>
        <w:lastRenderedPageBreak/>
        <w:t xml:space="preserve">ที่มา </w:t>
      </w:r>
      <w:hyperlink r:id="rId6" w:history="1">
        <w:r w:rsidRPr="001915B6">
          <w:rPr>
            <w:rStyle w:val="Hyperlink"/>
            <w:rFonts w:asciiTheme="majorBidi" w:hAnsiTheme="majorBidi" w:cstheme="majorBidi"/>
            <w:color w:val="auto"/>
            <w:sz w:val="28"/>
          </w:rPr>
          <w:t>https://tcaster.net/2019/10/qatcas63%E0%B8%A3%E0%B8%AD%E0%B8%9A1%E0%B8%9E%E0%B8%AD%E0%B8%A3%E0%B9%8C%E0%B8%95/</w:t>
        </w:r>
      </w:hyperlink>
    </w:p>
    <w:p w14:paraId="25278A22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1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สามารถสมัครรอบพอร์ตได้กี่แห่งและมีโอกาสติดได้กี่แห่งหรอครับ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78EB06ED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1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สามารถสมัครได้มากกว่า </w:t>
      </w:r>
      <w:r w:rsidRPr="001915B6">
        <w:rPr>
          <w:rFonts w:asciiTheme="majorBidi" w:eastAsia="Times New Roman" w:hAnsiTheme="majorBidi" w:cstheme="majorBidi"/>
          <w:sz w:val="28"/>
        </w:rPr>
        <w:t xml:space="preserve">1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แห่ง และมีโอกาสยื่นติดได้มากกว่า </w:t>
      </w:r>
      <w:r w:rsidRPr="001915B6">
        <w:rPr>
          <w:rFonts w:asciiTheme="majorBidi" w:eastAsia="Times New Roman" w:hAnsiTheme="majorBidi" w:cstheme="majorBidi"/>
          <w:sz w:val="28"/>
        </w:rPr>
        <w:t xml:space="preserve">1 </w:t>
      </w:r>
      <w:r w:rsidRPr="001915B6">
        <w:rPr>
          <w:rFonts w:asciiTheme="majorBidi" w:eastAsia="Times New Roman" w:hAnsiTheme="majorBidi" w:cstheme="majorBidi"/>
          <w:sz w:val="28"/>
          <w:cs/>
        </w:rPr>
        <w:t>แห่งครับ แต่สุดท้ายตอนเลือกยืนยันสิทธิ์เลือกได้เพียงแห่งเดียวนะครับ</w:t>
      </w:r>
    </w:p>
    <w:p w14:paraId="6B75A45C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1B2F5DC7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2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ถ้ามีผลงานน้อย + ทำพอร์ตไม่สวย … จะมีโอกาสติดรอบพอร์ตไหมครับ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032D549E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2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>มีโอกาสติดครับ ถ้าผลงานที่ส่งไปตามตามที่โครงการ / คณะ / สถาบันนั้นๆกำหนด</w:t>
      </w:r>
    </w:p>
    <w:p w14:paraId="7D13E32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7EFE1A05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3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พอร์ตฟอลิโอต้องส่งแค่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หน้าเท่านั้นหรอครับ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75393443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3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แต่ละสถาบันกำหนดให้ส่งพอร์ตในรูปแบบที่แตกต่างกันออกไปครับ แนะนำให้ตรวจสอบข้อมูลในคณะ/สถาบันที่สนใจโดยตรงครับ (แต่ส่วนใหญ่กำหนดให้ส่ง </w:t>
      </w:r>
      <w:r w:rsidRPr="001915B6">
        <w:rPr>
          <w:rFonts w:asciiTheme="majorBidi" w:eastAsia="Times New Roman" w:hAnsiTheme="majorBidi" w:cstheme="majorBidi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sz w:val="28"/>
          <w:cs/>
        </w:rPr>
        <w:t>หน้าครับ)</w:t>
      </w:r>
    </w:p>
    <w:p w14:paraId="2E96F7AF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70A8CC7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4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ถ้าสถาบันกำหนดให้ยื่นพอร์ต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หน้า ใน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หน้านั้นต้องมีอะไรบ้างครับ นับรวมหน้าปก คำนำใน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หน้านั้นด้วยไหม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16B8CD8C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4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ถ้าสถาบันที่กำหนดมาแล้วว่า </w:t>
      </w:r>
      <w:r w:rsidRPr="001915B6">
        <w:rPr>
          <w:rFonts w:asciiTheme="majorBidi" w:eastAsia="Times New Roman" w:hAnsiTheme="majorBidi" w:cstheme="majorBidi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หน้านั้นเขาต้องการอะไรบ้างก็ทำตามที่เขากำหนดได้เลยครับ แต่ถ้าทางสถาบันเขาไม่ได้กำหนดมาว่า </w:t>
      </w:r>
      <w:r w:rsidRPr="001915B6">
        <w:rPr>
          <w:rFonts w:asciiTheme="majorBidi" w:eastAsia="Times New Roman" w:hAnsiTheme="majorBidi" w:cstheme="majorBidi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หน้านั้นต้องมีอะไรบ้าง เราก็ใส่ </w:t>
      </w:r>
      <w:r w:rsidRPr="001915B6">
        <w:rPr>
          <w:rFonts w:asciiTheme="majorBidi" w:eastAsia="Times New Roman" w:hAnsiTheme="majorBidi" w:cstheme="majorBidi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sz w:val="28"/>
          <w:cs/>
        </w:rPr>
        <w:t>หน้าตามความเหมาะสมตามวิจารณญาณของเราเองได้เลยครับ</w:t>
      </w:r>
    </w:p>
    <w:p w14:paraId="4AB21EF1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2E59EE6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5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ควรปริ้นท์พอร์ต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หน้า เตรียมไว้ก่อนเลยมั้ยครับ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4B1B99A5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5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>แนะนำว่าอย่าเพิ่งรีบปริ้นท์พอร์ตครับ รอข้อมูลการรับสมัครที่ชัดเจนจากสถาบันก่อนนะครับ</w:t>
      </w:r>
    </w:p>
    <w:p w14:paraId="7CE21991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08FBCC9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6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ขั้นตอนที่ต้องส่งเอกสาร (เกียรติบัตร) ต้องส่งเอกสารฉบับจริงเลยรึเปล่าครับ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3EE4422D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6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‘‘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สถาบันส่วนใหญ่’’ มักกำหนดให้ส่ง / </w:t>
      </w:r>
      <w:r w:rsidRPr="001915B6">
        <w:rPr>
          <w:rFonts w:asciiTheme="majorBidi" w:eastAsia="Times New Roman" w:hAnsiTheme="majorBidi" w:cstheme="majorBidi"/>
          <w:sz w:val="28"/>
        </w:rPr>
        <w:t xml:space="preserve">Upload </w:t>
      </w:r>
      <w:r w:rsidRPr="001915B6">
        <w:rPr>
          <w:rFonts w:asciiTheme="majorBidi" w:eastAsia="Times New Roman" w:hAnsiTheme="majorBidi" w:cstheme="majorBidi"/>
          <w:sz w:val="28"/>
          <w:cs/>
        </w:rPr>
        <w:t>เอกสารในรูปแบบฉบับสำเนา (สี) ครับ</w:t>
      </w:r>
    </w:p>
    <w:p w14:paraId="55CB8E37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lastRenderedPageBreak/>
        <w:t>.</w:t>
      </w:r>
    </w:p>
    <w:p w14:paraId="7D1BB3F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7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สมมติว่าสมัครไปหลายโครงการ แต่ ถ้า ม. กำหนดให้สอบสัมภาษณ์วันเวลาเดียวกัน จะทำยังไงดีครับ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2AD3D85C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7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ถ้าถึงตอนนั้นจริงๆก็ต้องเลือกไปสอบสัมภาษณ์ </w:t>
      </w:r>
      <w:r w:rsidRPr="001915B6">
        <w:rPr>
          <w:rFonts w:asciiTheme="majorBidi" w:eastAsia="Times New Roman" w:hAnsiTheme="majorBidi" w:cstheme="majorBidi"/>
          <w:sz w:val="28"/>
        </w:rPr>
        <w:t xml:space="preserve">1 </w:t>
      </w:r>
      <w:r w:rsidRPr="001915B6">
        <w:rPr>
          <w:rFonts w:asciiTheme="majorBidi" w:eastAsia="Times New Roman" w:hAnsiTheme="majorBidi" w:cstheme="majorBidi"/>
          <w:sz w:val="28"/>
          <w:cs/>
        </w:rPr>
        <w:t>แห่งครับ แนะนำให้ตรวจสอบกำหนดการให้รอบคอบก่อนทำการสมัครนะครับ</w:t>
      </w:r>
    </w:p>
    <w:p w14:paraId="1C1FFBCB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.</w:t>
      </w:r>
    </w:p>
    <w:p w14:paraId="120B6155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8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จะส่งเอกสาร / ผลงาน (เกียรติบัตร) /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Portfolio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ได้ในช่องทางไหนบ้างครับ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59A1B166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8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แต่ละสถาบันกำหนดให้ส่งพอร์ตในวิธีที่แตกต่างกันออกไปครับ แนะนำให้ตรวจสอบข้อมูลในคณะ/สถาบันที่สนใจโดยตรง เขาจะระบุไว้ชัดเจนครับ (โดยทั่วไปมักกำหนด </w:t>
      </w:r>
      <w:r w:rsidRPr="001915B6">
        <w:rPr>
          <w:rFonts w:asciiTheme="majorBidi" w:eastAsia="Times New Roman" w:hAnsiTheme="majorBidi" w:cstheme="majorBidi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sz w:val="28"/>
          <w:cs/>
        </w:rPr>
        <w:t>วิธีนี้)</w:t>
      </w:r>
    </w:p>
    <w:p w14:paraId="2B1F86C0" w14:textId="77777777" w:rsidR="00D53BBC" w:rsidRPr="001915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 xml:space="preserve">Upload file </w:t>
      </w:r>
      <w:r w:rsidRPr="001915B6">
        <w:rPr>
          <w:rFonts w:asciiTheme="majorBidi" w:eastAsia="Times New Roman" w:hAnsiTheme="majorBidi" w:cstheme="majorBidi"/>
          <w:sz w:val="28"/>
          <w:cs/>
        </w:rPr>
        <w:t>เอกสาร (สถาบันส่วนใหญ่นิยมใช้วิธีนี้)</w:t>
      </w:r>
    </w:p>
    <w:p w14:paraId="73812E6B" w14:textId="77777777" w:rsidR="00D53BBC" w:rsidRPr="001915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ส่งทางไปรษณีย์ ตามที่อยู่ที่กำหนด</w:t>
      </w:r>
    </w:p>
    <w:p w14:paraId="3DDEA154" w14:textId="77777777" w:rsidR="00D53BBC" w:rsidRPr="001915B6" w:rsidRDefault="00D53BBC" w:rsidP="00D53B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ส่งด้วยตนเอง (หรือนำไปด้วยในวันสอบสัมภาษณ์)</w:t>
      </w:r>
    </w:p>
    <w:p w14:paraId="20DFE112" w14:textId="7B6A5D90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</w:p>
    <w:p w14:paraId="47CA22F1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9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เด็กซิ่วมีสิทธิ์สมัครในรอบพอร์ตบ้างไหมครับ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30AB4241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9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>มีครับ</w:t>
      </w:r>
      <w:r w:rsidRPr="001915B6">
        <w:rPr>
          <w:rFonts w:asciiTheme="majorBidi" w:eastAsia="Times New Roman" w:hAnsiTheme="majorBidi" w:cstheme="majorBidi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แต่อาจมีโครงการที่เปิดรับจำนวนไม่มาก (ต้อง </w:t>
      </w:r>
      <w:r w:rsidRPr="001915B6">
        <w:rPr>
          <w:rFonts w:asciiTheme="majorBidi" w:eastAsia="Times New Roman" w:hAnsiTheme="majorBidi" w:cstheme="majorBidi"/>
          <w:sz w:val="28"/>
        </w:rPr>
        <w:t xml:space="preserve">Check </w:t>
      </w:r>
      <w:r w:rsidRPr="001915B6">
        <w:rPr>
          <w:rFonts w:asciiTheme="majorBidi" w:eastAsia="Times New Roman" w:hAnsiTheme="majorBidi" w:cstheme="majorBidi"/>
          <w:sz w:val="28"/>
          <w:cs/>
        </w:rPr>
        <w:t>คุณสมบัติ เช่น สำเร็จการศึกษาชั้น ม.</w:t>
      </w:r>
      <w:r w:rsidRPr="001915B6">
        <w:rPr>
          <w:rFonts w:asciiTheme="majorBidi" w:eastAsia="Times New Roman" w:hAnsiTheme="majorBidi" w:cstheme="majorBidi"/>
          <w:sz w:val="28"/>
        </w:rPr>
        <w:t xml:space="preserve">6) </w:t>
      </w:r>
      <w:r w:rsidRPr="001915B6">
        <w:rPr>
          <w:rFonts w:asciiTheme="majorBidi" w:eastAsia="Times New Roman" w:hAnsiTheme="majorBidi" w:cstheme="majorBidi"/>
          <w:sz w:val="28"/>
          <w:cs/>
        </w:rPr>
        <w:t>แนะนำให้ตรวจสอบในหน้าคุณสมบัติของระเบียบการรับสมัครของคณะ/สถาบันที่สนใจโดยตรง เขาจะระบุไว้ชัดเจนครับ</w:t>
      </w:r>
    </w:p>
    <w:p w14:paraId="35199520" w14:textId="61717A2D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</w:p>
    <w:p w14:paraId="317ABA7A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10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ผลงานที่จะใช้ยื่นในรอบพอร์ตปีนี้ จะใช้ผลงานของ ม.ต้น ได้ไหมครับ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4C50A998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10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>แนะนำว่าควรเป็นผลงานในระดับชั้น ม.ปลาย</w:t>
      </w:r>
      <w:r w:rsidRPr="001915B6">
        <w:rPr>
          <w:rFonts w:asciiTheme="majorBidi" w:eastAsia="Times New Roman" w:hAnsiTheme="majorBidi" w:cstheme="majorBidi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และอายุของผลงานที่ยื่นควรจะอยู่ในช่วง </w:t>
      </w:r>
      <w:r w:rsidRPr="001915B6">
        <w:rPr>
          <w:rFonts w:asciiTheme="majorBidi" w:eastAsia="Times New Roman" w:hAnsiTheme="majorBidi" w:cstheme="majorBidi"/>
          <w:sz w:val="28"/>
        </w:rPr>
        <w:t xml:space="preserve">1 – 3 </w:t>
      </w:r>
      <w:r w:rsidRPr="001915B6">
        <w:rPr>
          <w:rFonts w:asciiTheme="majorBidi" w:eastAsia="Times New Roman" w:hAnsiTheme="majorBidi" w:cstheme="majorBidi"/>
          <w:sz w:val="28"/>
          <w:cs/>
        </w:rPr>
        <w:t>ปีนะครับ เพราะสถาบันส่วนใหญ่กำหนดพิจารณาผลงานในช่วง ม.ปลาย ครับ</w:t>
      </w:r>
    </w:p>
    <w:p w14:paraId="4D870CCD" w14:textId="59690768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</w:p>
    <w:p w14:paraId="5102F37B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11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 xml:space="preserve">ค่าสมัครยื่นพอร์ต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ปีนี้ ต้องเตรียมเงินไว้กี่บาทหรอครับ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79439BCF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11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ภาพรวมจากระเบียบการรับสมัครประกาศกำหนดไว้ราวๆประมาณ </w:t>
      </w:r>
      <w:r w:rsidRPr="001915B6">
        <w:rPr>
          <w:rFonts w:asciiTheme="majorBidi" w:eastAsia="Times New Roman" w:hAnsiTheme="majorBidi" w:cstheme="majorBidi"/>
          <w:sz w:val="28"/>
        </w:rPr>
        <w:t xml:space="preserve">200 – 500 </w:t>
      </w:r>
      <w:r w:rsidRPr="001915B6">
        <w:rPr>
          <w:rFonts w:asciiTheme="majorBidi" w:eastAsia="Times New Roman" w:hAnsiTheme="majorBidi" w:cstheme="majorBidi"/>
          <w:sz w:val="28"/>
          <w:cs/>
        </w:rPr>
        <w:t>บาทครับ</w:t>
      </w:r>
    </w:p>
    <w:p w14:paraId="31BD4425" w14:textId="2D4E12AC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</w:p>
    <w:p w14:paraId="44EC014E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b/>
          <w:bCs/>
          <w:i/>
          <w:iCs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lastRenderedPageBreak/>
        <w:t>Q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12 :</w:t>
      </w:r>
      <w:proofErr w:type="gramEnd"/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  <w:cs/>
        </w:rPr>
        <w:t>สมัครยื่นพอร์ต ต้องสมัครทางไหนหรอครับ</w:t>
      </w:r>
      <w:r w:rsidRPr="001915B6">
        <w:rPr>
          <w:rFonts w:asciiTheme="majorBidi" w:eastAsia="Times New Roman" w:hAnsiTheme="majorBidi" w:cstheme="majorBidi"/>
          <w:b/>
          <w:bCs/>
          <w:i/>
          <w:iCs/>
          <w:color w:val="FF0000"/>
          <w:sz w:val="28"/>
        </w:rPr>
        <w:t>?</w:t>
      </w:r>
    </w:p>
    <w:p w14:paraId="2CFADA37" w14:textId="77777777" w:rsidR="00D53BBC" w:rsidRPr="001915B6" w:rsidRDefault="00D53BBC" w:rsidP="00D53BBC">
      <w:pPr>
        <w:shd w:val="clear" w:color="auto" w:fill="FFFFFF"/>
        <w:spacing w:before="150" w:after="180" w:line="420" w:lineRule="atLeast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t>A</w:t>
      </w:r>
      <w:proofErr w:type="gramStart"/>
      <w:r w:rsidRPr="001915B6">
        <w:rPr>
          <w:rFonts w:asciiTheme="majorBidi" w:eastAsia="Times New Roman" w:hAnsiTheme="majorBidi" w:cstheme="majorBidi"/>
          <w:sz w:val="28"/>
        </w:rPr>
        <w:t>12 :</w:t>
      </w:r>
      <w:proofErr w:type="gramEnd"/>
      <w:r w:rsidRPr="001915B6">
        <w:rPr>
          <w:rFonts w:asciiTheme="majorBidi" w:eastAsia="Times New Roman" w:hAnsiTheme="majorBidi" w:cstheme="majorBidi"/>
          <w:sz w:val="28"/>
        </w:rPr>
        <w:t xml:space="preserve">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ขั้นตอนแรกเพื่อนๆต้องเข้าไปลงทะเบียนสร้าง </w:t>
      </w:r>
      <w:r w:rsidRPr="001915B6">
        <w:rPr>
          <w:rFonts w:asciiTheme="majorBidi" w:eastAsia="Times New Roman" w:hAnsiTheme="majorBidi" w:cstheme="majorBidi"/>
          <w:sz w:val="28"/>
        </w:rPr>
        <w:t xml:space="preserve">Username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และ </w:t>
      </w:r>
      <w:r w:rsidRPr="001915B6">
        <w:rPr>
          <w:rFonts w:asciiTheme="majorBidi" w:eastAsia="Times New Roman" w:hAnsiTheme="majorBidi" w:cstheme="majorBidi"/>
          <w:sz w:val="28"/>
        </w:rPr>
        <w:t xml:space="preserve">Password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ใน </w:t>
      </w:r>
      <w:r w:rsidRPr="001915B6">
        <w:rPr>
          <w:rFonts w:asciiTheme="majorBidi" w:eastAsia="Times New Roman" w:hAnsiTheme="majorBidi" w:cstheme="majorBidi"/>
          <w:sz w:val="28"/>
        </w:rPr>
        <w:t xml:space="preserve">www.mytcas.com </w:t>
      </w:r>
      <w:r w:rsidRPr="001915B6">
        <w:rPr>
          <w:rFonts w:asciiTheme="majorBidi" w:eastAsia="Times New Roman" w:hAnsiTheme="majorBidi" w:cstheme="majorBidi"/>
          <w:sz w:val="28"/>
          <w:cs/>
        </w:rPr>
        <w:t>ก่อนครับ หลังจากนั้นเข้าไปลงทะเบียนสมัครตามเว็บไซต์คณะ/สถาบันที่เราสนใจจะยื่นพอร์ตครับ</w:t>
      </w:r>
    </w:p>
    <w:p w14:paraId="7C69FB40" w14:textId="312FECD3" w:rsidR="008B3B86" w:rsidRPr="001915B6" w:rsidRDefault="008B3B86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</w:rPr>
        <w:br w:type="page"/>
      </w:r>
    </w:p>
    <w:p w14:paraId="169D2A14" w14:textId="4FC36361" w:rsidR="00D53BBC" w:rsidRPr="001915B6" w:rsidRDefault="008B3B86" w:rsidP="003D62D5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lastRenderedPageBreak/>
        <w:t xml:space="preserve">ที่มา </w:t>
      </w:r>
      <w:proofErr w:type="spellStart"/>
      <w:r w:rsidR="00D40CF4" w:rsidRPr="001915B6">
        <w:rPr>
          <w:rFonts w:asciiTheme="majorBidi" w:hAnsiTheme="majorBidi" w:cstheme="majorBidi"/>
          <w:sz w:val="28"/>
        </w:rPr>
        <w:t>enttrong</w:t>
      </w:r>
      <w:proofErr w:type="spellEnd"/>
    </w:p>
    <w:p w14:paraId="18CDB57D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TCAS </w:t>
      </w:r>
      <w:proofErr w:type="gramStart"/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คืออะไร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  <w:proofErr w:type="gramEnd"/>
    </w:p>
    <w:p w14:paraId="26B83E46" w14:textId="77777777" w:rsidR="008B3B86" w:rsidRPr="001915B6" w:rsidRDefault="008B3B86" w:rsidP="008B3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z w:val="28"/>
        </w:rPr>
        <w:t>TCAS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sz w:val="28"/>
          <w:cs/>
        </w:rPr>
        <w:t>หรือ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Thai University Central Admission System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sz w:val="28"/>
          <w:cs/>
        </w:rPr>
        <w:t>เป็นระบบที่ใช้คัดเลือกบุคคลเข้าศึกษาต่อในระดับอุดมศึกษาล่าสุด (</w:t>
      </w:r>
      <w:r w:rsidRPr="001915B6">
        <w:rPr>
          <w:rFonts w:asciiTheme="majorBidi" w:eastAsia="Times New Roman" w:hAnsiTheme="majorBidi" w:cstheme="majorBidi"/>
          <w:sz w:val="28"/>
        </w:rPr>
        <w:fldChar w:fldCharType="begin"/>
      </w:r>
      <w:r w:rsidRPr="001915B6">
        <w:rPr>
          <w:rFonts w:asciiTheme="majorBidi" w:eastAsia="Times New Roman" w:hAnsiTheme="majorBidi" w:cstheme="majorBidi"/>
          <w:sz w:val="28"/>
        </w:rPr>
        <w:instrText xml:space="preserve"> HYPERLINK "https://www.enttrong.com/tcas/tcas64" </w:instrText>
      </w:r>
      <w:r w:rsidRPr="001915B6">
        <w:rPr>
          <w:rFonts w:asciiTheme="majorBidi" w:eastAsia="Times New Roman" w:hAnsiTheme="majorBidi" w:cstheme="majorBidi"/>
          <w:sz w:val="28"/>
        </w:rPr>
        <w:fldChar w:fldCharType="separate"/>
      </w:r>
      <w:r w:rsidRPr="001915B6">
        <w:rPr>
          <w:rFonts w:asciiTheme="majorBidi" w:eastAsia="Times New Roman" w:hAnsiTheme="majorBidi" w:cstheme="majorBidi"/>
          <w:sz w:val="28"/>
          <w:u w:val="single"/>
        </w:rPr>
        <w:t>TCAS64</w:t>
      </w:r>
      <w:r w:rsidRPr="001915B6">
        <w:rPr>
          <w:rFonts w:asciiTheme="majorBidi" w:eastAsia="Times New Roman" w:hAnsiTheme="majorBidi" w:cstheme="majorBidi"/>
          <w:sz w:val="28"/>
        </w:rPr>
        <w:fldChar w:fldCharType="end"/>
      </w:r>
      <w:r w:rsidRPr="001915B6">
        <w:rPr>
          <w:rFonts w:asciiTheme="majorBidi" w:eastAsia="Times New Roman" w:hAnsiTheme="majorBidi" w:cstheme="majorBidi"/>
          <w:sz w:val="28"/>
        </w:rPr>
        <w:t>)</w:t>
      </w:r>
    </w:p>
    <w:p w14:paraId="0539D04F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ระบบ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มีขึ้นมาเพื่ออะไร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15F9281D" w14:textId="77777777" w:rsidR="008B3B86" w:rsidRPr="001915B6" w:rsidRDefault="008B3B86" w:rsidP="008B3B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ต้องการลดการกีดกันที่นั่งของผู้คัดเลือก ลดค่าใช้จ่ายในการสมัคร รวมไปถึงจัดระเบียบการรับสมัครของแต่ละสถาบันให้เรียบร้อยมากขึ้นด้วย</w:t>
      </w:r>
    </w:p>
    <w:p w14:paraId="1284A9F8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จัดระเบียบ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067942DF" w14:textId="77777777" w:rsidR="008B3B86" w:rsidRPr="001915B6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ใช่ มีการจัดให้เป็นระบบระเบียบมากขึ้น ยกตัวอย่างเช่น</w:t>
      </w:r>
    </w:p>
    <w:p w14:paraId="75072C31" w14:textId="77777777" w:rsidR="008B3B86" w:rsidRPr="001915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มหาวิทยาลัย </w:t>
      </w:r>
      <w:r w:rsidRPr="001915B6">
        <w:rPr>
          <w:rFonts w:asciiTheme="majorBidi" w:eastAsia="Times New Roman" w:hAnsiTheme="majorBidi" w:cstheme="majorBidi"/>
          <w:sz w:val="28"/>
        </w:rPr>
        <w:t xml:space="preserve">A </w:t>
      </w:r>
      <w:r w:rsidRPr="001915B6">
        <w:rPr>
          <w:rFonts w:asciiTheme="majorBidi" w:eastAsia="Times New Roman" w:hAnsiTheme="majorBidi" w:cstheme="majorBidi"/>
          <w:sz w:val="28"/>
          <w:cs/>
        </w:rPr>
        <w:t>รับสมัครและคัดเลือกโดยใช้วิธีการสอบใน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“</w:t>
      </w: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ช่วงต้น”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sz w:val="28"/>
          <w:cs/>
        </w:rPr>
        <w:t>ของการรับสมัครทั้งหมดของปีการศึกษา</w:t>
      </w:r>
    </w:p>
    <w:p w14:paraId="2F374312" w14:textId="77777777" w:rsidR="008B3B86" w:rsidRPr="001915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มหาวิทยาลัย </w:t>
      </w:r>
      <w:r w:rsidRPr="001915B6">
        <w:rPr>
          <w:rFonts w:asciiTheme="majorBidi" w:eastAsia="Times New Roman" w:hAnsiTheme="majorBidi" w:cstheme="majorBidi"/>
          <w:sz w:val="28"/>
        </w:rPr>
        <w:t xml:space="preserve">B </w:t>
      </w:r>
      <w:r w:rsidRPr="001915B6">
        <w:rPr>
          <w:rFonts w:asciiTheme="majorBidi" w:eastAsia="Times New Roman" w:hAnsiTheme="majorBidi" w:cstheme="majorBidi"/>
          <w:sz w:val="28"/>
          <w:cs/>
        </w:rPr>
        <w:t>รับสมัครและคัดเลือกโดยใช้วิธีการสอบใน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“</w:t>
      </w: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ช่วงกลาง”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sz w:val="28"/>
          <w:cs/>
        </w:rPr>
        <w:t>ของการรับสมัครทั้งหมดของปีการศึกษา</w:t>
      </w:r>
    </w:p>
    <w:p w14:paraId="7614D956" w14:textId="77777777" w:rsidR="008B3B86" w:rsidRPr="001915B6" w:rsidRDefault="008B3B86" w:rsidP="008B3B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มหาวิทยาลัย </w:t>
      </w:r>
      <w:r w:rsidRPr="001915B6">
        <w:rPr>
          <w:rFonts w:asciiTheme="majorBidi" w:eastAsia="Times New Roman" w:hAnsiTheme="majorBidi" w:cstheme="majorBidi"/>
          <w:sz w:val="28"/>
        </w:rPr>
        <w:t xml:space="preserve">C </w:t>
      </w:r>
      <w:r w:rsidRPr="001915B6">
        <w:rPr>
          <w:rFonts w:asciiTheme="majorBidi" w:eastAsia="Times New Roman" w:hAnsiTheme="majorBidi" w:cstheme="majorBidi"/>
          <w:sz w:val="28"/>
          <w:cs/>
        </w:rPr>
        <w:t>รับสมัครและคัดเลือกโดยใช้วิธีการสอบใน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“</w:t>
      </w: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ช่วงปลาย”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r w:rsidRPr="001915B6">
        <w:rPr>
          <w:rFonts w:asciiTheme="majorBidi" w:eastAsia="Times New Roman" w:hAnsiTheme="majorBidi" w:cstheme="majorBidi"/>
          <w:sz w:val="28"/>
          <w:cs/>
        </w:rPr>
        <w:t>ของการรับสมัครทั้งหมดของปีการศึกษา</w:t>
      </w:r>
    </w:p>
    <w:p w14:paraId="18E2A33E" w14:textId="77777777" w:rsidR="008B3B86" w:rsidRPr="001915B6" w:rsidRDefault="008B3B86" w:rsidP="008B3B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จะเห็นได้ว่าทั้ง </w:t>
      </w:r>
      <w:r w:rsidRPr="001915B6">
        <w:rPr>
          <w:rFonts w:asciiTheme="majorBidi" w:eastAsia="Times New Roman" w:hAnsiTheme="majorBidi" w:cstheme="majorBidi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สถาบันนี้ใช้วิธีการคัดเลือกที่คล้ายคลึงกันนั่นคือ การสอบ แต่จะแตกต่างกันในช่วงเวลารับสมัคร ฉะนั้น ในระบบ </w:t>
      </w:r>
      <w:r w:rsidRPr="001915B6">
        <w:rPr>
          <w:rFonts w:asciiTheme="majorBidi" w:eastAsia="Times New Roman" w:hAnsiTheme="majorBidi" w:cstheme="majorBidi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sz w:val="28"/>
          <w:cs/>
        </w:rPr>
        <w:t>จึงมีการกำหนดช่วงเวลาในการคัดเลือก ตามแต่ละรูปแบบไป เพื่อให้เหมาะสมกับช่วงเวลาต่างๆ</w:t>
      </w:r>
    </w:p>
    <w:p w14:paraId="499D43AF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ตามแต่ละรูปแบบ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? </w:t>
      </w: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แสดงว่าไม่ได้มีแค่รูปแบบการสอบอย่างเดียว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313A7953" w14:textId="77777777" w:rsidR="008B3B86" w:rsidRPr="001915B6" w:rsidRDefault="008B3B86" w:rsidP="008B3B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ใช่แล้ว นอกจากจะใช้วิธีการสอบเพื่อคัดเลือกแล้ว สถาบันต่างๆ ยังมีวิธีอื่นที่ใช้ในการคัดเลือกอีกด้วย ไม่ว่าจะเป็น</w:t>
      </w:r>
    </w:p>
    <w:p w14:paraId="2B4D3C72" w14:textId="77777777" w:rsidR="008B3B86" w:rsidRPr="001915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ยื่นผลการเรียน</w:t>
      </w:r>
    </w:p>
    <w:p w14:paraId="4D14AC58" w14:textId="77777777" w:rsidR="008B3B86" w:rsidRPr="001915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ยื่นผลงานต่างๆ ทั้งในรูปแบบกิจกรรมที่ได้ทำในช่วงมัธยม หรือผลงานอื่นๆ เฉพาะด้าน</w:t>
      </w:r>
    </w:p>
    <w:p w14:paraId="2D247806" w14:textId="77777777" w:rsidR="008B3B86" w:rsidRPr="001915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ทดสอบความสามารถพิเศษ เช่น ดนตรี กีฬา นาฏศิลป์ หรืออื่นๆ เฉพาะทาง</w:t>
      </w:r>
    </w:p>
    <w:p w14:paraId="6B1D3FAA" w14:textId="77777777" w:rsidR="008B3B86" w:rsidRPr="001915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การสอบคัดเลือกด้วยข้อสอบของสถาบันนั้นๆเอง หรือกลุ่มการสอบต่างๆ อย่าง กสพท.</w:t>
      </w:r>
    </w:p>
    <w:p w14:paraId="5C205385" w14:textId="77777777" w:rsidR="008B3B86" w:rsidRPr="001915B6" w:rsidRDefault="008B3B86" w:rsidP="008B3B8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หรือแม้กระทั่งการใช้คะแนนสอบต่างๆยื่น เช่น </w:t>
      </w:r>
      <w:r w:rsidRPr="001915B6">
        <w:rPr>
          <w:rFonts w:asciiTheme="majorBidi" w:eastAsia="Times New Roman" w:hAnsiTheme="majorBidi" w:cstheme="majorBidi"/>
          <w:sz w:val="28"/>
        </w:rPr>
        <w:t xml:space="preserve">GAT/PAT </w:t>
      </w:r>
      <w:r w:rsidRPr="001915B6">
        <w:rPr>
          <w:rFonts w:asciiTheme="majorBidi" w:eastAsia="Times New Roman" w:hAnsiTheme="majorBidi" w:cstheme="majorBidi"/>
          <w:sz w:val="28"/>
          <w:cs/>
        </w:rPr>
        <w:t>วิชาสามัญ หรืออื่นๆ เฉพาะทาง ก็ยังมีอยู่เช่นกัน</w:t>
      </w:r>
    </w:p>
    <w:p w14:paraId="5F30EB68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TCAS </w:t>
      </w:r>
      <w:proofErr w:type="gramStart"/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จะมีการคัดเลือกในช่วงเวลาไหนบ้าง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  <w:proofErr w:type="gramEnd"/>
    </w:p>
    <w:p w14:paraId="72C3E9AB" w14:textId="77777777" w:rsidR="008B3B86" w:rsidRPr="001915B6" w:rsidRDefault="008B3B86" w:rsidP="008B3B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lastRenderedPageBreak/>
        <w:t xml:space="preserve">จากที่ผ่านมาจะแบ่งเป็น </w:t>
      </w:r>
      <w:r w:rsidRPr="001915B6">
        <w:rPr>
          <w:rFonts w:asciiTheme="majorBidi" w:eastAsia="Times New Roman" w:hAnsiTheme="majorBidi" w:cstheme="majorBidi"/>
          <w:sz w:val="28"/>
        </w:rPr>
        <w:t xml:space="preserve">5 </w:t>
      </w:r>
      <w:r w:rsidRPr="001915B6">
        <w:rPr>
          <w:rFonts w:asciiTheme="majorBidi" w:eastAsia="Times New Roman" w:hAnsiTheme="majorBidi" w:cstheme="majorBidi"/>
          <w:sz w:val="28"/>
          <w:cs/>
        </w:rPr>
        <w:t>รอบดังนี้</w:t>
      </w:r>
    </w:p>
    <w:p w14:paraId="60E82CBF" w14:textId="77777777" w:rsidR="008B3B86" w:rsidRPr="001915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รอบรับตรงแบบยื่นพอร์ตฟอลิโอ (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Portfolio)</w:t>
      </w:r>
      <w:r w:rsidRPr="001915B6">
        <w:rPr>
          <w:rFonts w:asciiTheme="majorBidi" w:eastAsia="Times New Roman" w:hAnsiTheme="majorBidi" w:cstheme="majorBidi"/>
          <w:sz w:val="28"/>
        </w:rPr>
        <w:t xml:space="preserve"> – </w:t>
      </w:r>
      <w:r w:rsidRPr="001915B6">
        <w:rPr>
          <w:rFonts w:asciiTheme="majorBidi" w:eastAsia="Times New Roman" w:hAnsiTheme="majorBidi" w:cstheme="majorBidi"/>
          <w:sz w:val="28"/>
          <w:cs/>
        </w:rPr>
        <w:t>ที่จะเน้นไปทางการยื่นผลงานของตนเองเป็นหลัก</w:t>
      </w:r>
    </w:p>
    <w:p w14:paraId="46097D51" w14:textId="77777777" w:rsidR="008B3B86" w:rsidRPr="001915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รอบรับตรงแบบโควตา</w:t>
      </w:r>
      <w:r w:rsidRPr="001915B6">
        <w:rPr>
          <w:rFonts w:asciiTheme="majorBidi" w:eastAsia="Times New Roman" w:hAnsiTheme="majorBidi" w:cstheme="majorBidi"/>
          <w:sz w:val="28"/>
        </w:rPr>
        <w:t xml:space="preserve"> – </w:t>
      </w:r>
      <w:r w:rsidRPr="001915B6">
        <w:rPr>
          <w:rFonts w:asciiTheme="majorBidi" w:eastAsia="Times New Roman" w:hAnsiTheme="majorBidi" w:cstheme="majorBidi"/>
          <w:sz w:val="28"/>
          <w:cs/>
        </w:rPr>
        <w:t>ที่จะเน้นให้สิทธิ์ผู้สมัครเฉพาะกลุ่มไป เช่นพื้นที่การสมัคร โดยอาจมีการคัดเลือกทั้งข้อเขียน และ/หรือ ปฏิบัติ ซึ่งขึ้นกับแต่ละมหาวิทยาลัย</w:t>
      </w:r>
    </w:p>
    <w:p w14:paraId="751975C6" w14:textId="77777777" w:rsidR="008B3B86" w:rsidRPr="001915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del w:id="0" w:author="Unknown">
        <w:r w:rsidRPr="001915B6">
          <w:rPr>
            <w:rFonts w:asciiTheme="majorBidi" w:eastAsia="Times New Roman" w:hAnsiTheme="majorBidi" w:cstheme="majorBidi"/>
            <w:b/>
            <w:bCs/>
            <w:sz w:val="28"/>
            <w:cs/>
          </w:rPr>
          <w:delText>รอบรับตรงแบบร่วมกัน</w:delText>
        </w:r>
        <w:r w:rsidRPr="001915B6">
          <w:rPr>
            <w:rFonts w:asciiTheme="majorBidi" w:eastAsia="Times New Roman" w:hAnsiTheme="majorBidi" w:cstheme="majorBidi"/>
            <w:sz w:val="28"/>
          </w:rPr>
          <w:delText xml:space="preserve"> – </w:delText>
        </w:r>
        <w:r w:rsidRPr="001915B6">
          <w:rPr>
            <w:rFonts w:asciiTheme="majorBidi" w:eastAsia="Times New Roman" w:hAnsiTheme="majorBidi" w:cstheme="majorBidi"/>
            <w:sz w:val="28"/>
            <w:cs/>
          </w:rPr>
          <w:delText>เป็นรอบที่มีการคัดเลือกตามรูปแบบของแต่ละสถาบัน แต่จะกำหนดให้มาสมัครที่ระบบเดียวกัน</w:delText>
        </w:r>
      </w:del>
      <w:r w:rsidRPr="001915B6">
        <w:rPr>
          <w:rFonts w:asciiTheme="majorBidi" w:eastAsia="Times New Roman" w:hAnsiTheme="majorBidi" w:cstheme="majorBidi"/>
          <w:sz w:val="28"/>
        </w:rPr>
        <w:t> (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ในปีการศึกษา </w:t>
      </w:r>
      <w:r w:rsidRPr="001915B6">
        <w:rPr>
          <w:rFonts w:asciiTheme="majorBidi" w:eastAsia="Times New Roman" w:hAnsiTheme="majorBidi" w:cstheme="majorBidi"/>
          <w:sz w:val="28"/>
        </w:rPr>
        <w:t xml:space="preserve">2564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ถูกรวมไปกับรอบ </w:t>
      </w:r>
      <w:r w:rsidRPr="001915B6">
        <w:rPr>
          <w:rFonts w:asciiTheme="majorBidi" w:eastAsia="Times New Roman" w:hAnsiTheme="majorBidi" w:cstheme="majorBidi"/>
          <w:sz w:val="28"/>
        </w:rPr>
        <w:t xml:space="preserve">Admission </w:t>
      </w:r>
      <w:r w:rsidRPr="001915B6">
        <w:rPr>
          <w:rFonts w:asciiTheme="majorBidi" w:eastAsia="Times New Roman" w:hAnsiTheme="majorBidi" w:cstheme="majorBidi"/>
          <w:sz w:val="28"/>
          <w:cs/>
        </w:rPr>
        <w:t>แล้ว)</w:t>
      </w:r>
    </w:p>
    <w:p w14:paraId="6CC8159A" w14:textId="77777777" w:rsidR="008B3B86" w:rsidRPr="001915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รอบแอดมิชชั่น (</w:t>
      </w:r>
      <w:r w:rsidRPr="001915B6">
        <w:rPr>
          <w:rFonts w:asciiTheme="majorBidi" w:eastAsia="Times New Roman" w:hAnsiTheme="majorBidi" w:cstheme="majorBidi"/>
          <w:b/>
          <w:bCs/>
          <w:sz w:val="28"/>
        </w:rPr>
        <w:t>Admission)</w:t>
      </w:r>
      <w:r w:rsidRPr="001915B6">
        <w:rPr>
          <w:rFonts w:asciiTheme="majorBidi" w:eastAsia="Times New Roman" w:hAnsiTheme="majorBidi" w:cstheme="majorBidi"/>
          <w:sz w:val="28"/>
        </w:rPr>
        <w:t xml:space="preserve"> –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เป็นรอบที่ให้สมัครที่ระบบเดียวกันเหมือนกัน แต่จะใช้เกณฑ์คะแนนอย่าง เกรด </w:t>
      </w:r>
      <w:r w:rsidRPr="001915B6">
        <w:rPr>
          <w:rFonts w:asciiTheme="majorBidi" w:eastAsia="Times New Roman" w:hAnsiTheme="majorBidi" w:cstheme="majorBidi"/>
          <w:sz w:val="28"/>
        </w:rPr>
        <w:t xml:space="preserve">O-NET GAT/PAT </w:t>
      </w:r>
      <w:r w:rsidRPr="001915B6">
        <w:rPr>
          <w:rFonts w:asciiTheme="majorBidi" w:eastAsia="Times New Roman" w:hAnsiTheme="majorBidi" w:cstheme="majorBidi"/>
          <w:sz w:val="28"/>
          <w:cs/>
        </w:rPr>
        <w:t>มาเป็นตัวคัดเลือก</w:t>
      </w:r>
    </w:p>
    <w:p w14:paraId="52F1ABB5" w14:textId="77777777" w:rsidR="008B3B86" w:rsidRPr="001915B6" w:rsidRDefault="008B3B86" w:rsidP="008B3B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z w:val="28"/>
          <w:cs/>
        </w:rPr>
        <w:t>รอบรับตรงอิสระ</w:t>
      </w:r>
      <w:r w:rsidRPr="001915B6">
        <w:rPr>
          <w:rFonts w:asciiTheme="majorBidi" w:eastAsia="Times New Roman" w:hAnsiTheme="majorBidi" w:cstheme="majorBidi"/>
          <w:sz w:val="28"/>
        </w:rPr>
        <w:t xml:space="preserve"> – </w:t>
      </w:r>
      <w:r w:rsidRPr="001915B6">
        <w:rPr>
          <w:rFonts w:asciiTheme="majorBidi" w:eastAsia="Times New Roman" w:hAnsiTheme="majorBidi" w:cstheme="majorBidi"/>
          <w:sz w:val="28"/>
          <w:cs/>
        </w:rPr>
        <w:t>เป็นรอบที่เปิดให้มหาวิทยาลัยเปิดรับสมัครเอง ใช้เกณฑ์ของตนเอง โดยที่มหาวิทยาลัยสามารถกำหนดรูปแบบการคัดเลือกได้อย่างอิสระ</w:t>
      </w:r>
    </w:p>
    <w:p w14:paraId="1C5514D9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>ดูเหมือนผู้สมัครจะมีโอกาสมากขึ้น</w:t>
      </w:r>
    </w:p>
    <w:p w14:paraId="070D975C" w14:textId="77777777" w:rsidR="008B3B86" w:rsidRPr="001915B6" w:rsidRDefault="008B3B86" w:rsidP="008B3B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ใช่เลย ถึงแม้บางคนจะเรียนไม่เก่งในห้องเรียน แต่หากมีความสามารถพิเศษ หรือผลงานต่างๆ ก็มีโอกาสเข้าศึกษาต่อได้ หรือบางคนที่มีทักษะการเรียนที่เก่งอยู่แล้ว ก็มีสนามสอบพร้อมให้คัดเลือกเช่นกัน</w:t>
      </w:r>
    </w:p>
    <w:p w14:paraId="2F7465B0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มีบ้างไหม ที่บางสถาบันไม่เข้าร่วมกับระบบ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TCAS ?</w:t>
      </w:r>
    </w:p>
    <w:p w14:paraId="1F6DCC6F" w14:textId="77777777" w:rsidR="008B3B86" w:rsidRPr="001915B6" w:rsidRDefault="008B3B86" w:rsidP="008B3B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 xml:space="preserve">มีเช่นกัน แต่ส่วนใหญ่ราว </w:t>
      </w:r>
      <w:r w:rsidRPr="001915B6">
        <w:rPr>
          <w:rFonts w:asciiTheme="majorBidi" w:eastAsia="Times New Roman" w:hAnsiTheme="majorBidi" w:cstheme="majorBidi"/>
          <w:sz w:val="28"/>
        </w:rPr>
        <w:t xml:space="preserve">95% </w:t>
      </w:r>
      <w:r w:rsidRPr="001915B6">
        <w:rPr>
          <w:rFonts w:asciiTheme="majorBidi" w:eastAsia="Times New Roman" w:hAnsiTheme="majorBidi" w:cstheme="majorBidi"/>
          <w:sz w:val="28"/>
          <w:cs/>
        </w:rPr>
        <w:t>เข้าร่วม ดูเพิ่มเติมที่ (</w:t>
      </w:r>
      <w:r w:rsidRPr="001915B6">
        <w:rPr>
          <w:rFonts w:asciiTheme="majorBidi" w:eastAsia="Times New Roman" w:hAnsiTheme="majorBidi" w:cstheme="majorBidi"/>
          <w:sz w:val="28"/>
        </w:rPr>
        <w:fldChar w:fldCharType="begin"/>
      </w:r>
      <w:r w:rsidRPr="001915B6">
        <w:rPr>
          <w:rFonts w:asciiTheme="majorBidi" w:eastAsia="Times New Roman" w:hAnsiTheme="majorBidi" w:cstheme="majorBidi"/>
          <w:sz w:val="28"/>
        </w:rPr>
        <w:instrText xml:space="preserve"> HYPERLINK "https://www.enttrong.com/direct/direct64" </w:instrText>
      </w:r>
      <w:r w:rsidRPr="001915B6">
        <w:rPr>
          <w:rFonts w:asciiTheme="majorBidi" w:eastAsia="Times New Roman" w:hAnsiTheme="majorBidi" w:cstheme="majorBidi"/>
          <w:sz w:val="28"/>
        </w:rPr>
        <w:fldChar w:fldCharType="separate"/>
      </w:r>
      <w:r w:rsidRPr="001915B6">
        <w:rPr>
          <w:rFonts w:asciiTheme="majorBidi" w:eastAsia="Times New Roman" w:hAnsiTheme="majorBidi" w:cstheme="majorBidi"/>
          <w:sz w:val="28"/>
          <w:u w:val="single"/>
          <w:cs/>
        </w:rPr>
        <w:t>รับตรง</w:t>
      </w:r>
      <w:r w:rsidRPr="001915B6">
        <w:rPr>
          <w:rFonts w:asciiTheme="majorBidi" w:eastAsia="Times New Roman" w:hAnsiTheme="majorBidi" w:cstheme="majorBidi"/>
          <w:sz w:val="28"/>
          <w:u w:val="single"/>
        </w:rPr>
        <w:t>64</w:t>
      </w:r>
      <w:r w:rsidRPr="001915B6">
        <w:rPr>
          <w:rFonts w:asciiTheme="majorBidi" w:eastAsia="Times New Roman" w:hAnsiTheme="majorBidi" w:cstheme="majorBidi"/>
          <w:sz w:val="28"/>
        </w:rPr>
        <w:fldChar w:fldCharType="end"/>
      </w:r>
      <w:r w:rsidRPr="001915B6">
        <w:rPr>
          <w:rFonts w:asciiTheme="majorBidi" w:eastAsia="Times New Roman" w:hAnsiTheme="majorBidi" w:cstheme="majorBidi"/>
          <w:sz w:val="28"/>
        </w:rPr>
        <w:t>)</w:t>
      </w:r>
    </w:p>
    <w:p w14:paraId="52487A57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สถาบันที่ไม่เข้าร่วมระบบ ใช้เกณฑ์อะไรในการคัดเลือก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418A4867" w14:textId="77777777" w:rsidR="008B3B86" w:rsidRPr="001915B6" w:rsidRDefault="008B3B86" w:rsidP="008B3B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คล้ายๆกับที่กล่าวมาในข้างต้น ทั้งโควตา และสอบคัดเลือก ซึ่งขึ้นอยู่กับดุลยพินิจของแต่ละสถาบันนั้นๆ ทั้งรูปแบบ และเวลาการสมัคร</w:t>
      </w:r>
    </w:p>
    <w:p w14:paraId="7108675D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ทราบได้อย่างไรว่าโครงการไหนเข้าร่วมระบบ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หรือไม่เข้าร่วม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6A7253B8" w14:textId="77777777" w:rsidR="008B3B86" w:rsidRPr="001915B6" w:rsidRDefault="008B3B86" w:rsidP="008B3B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ดูได้จากระเบียบการรับสมัครที่ประกาศออกมาของแต่ละโครงการ</w:t>
      </w:r>
    </w:p>
    <w:p w14:paraId="3F029A47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ติดตามข่าวรับการสมัครได้จากไหนบ้าง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61E566DD" w14:textId="77777777" w:rsidR="008B3B86" w:rsidRPr="001915B6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ติดตามที่เว็บไซต์ของมหาวิทยาลัยที่ตนเองสนใจก็ได้</w:t>
      </w:r>
    </w:p>
    <w:p w14:paraId="38A81AA8" w14:textId="77777777" w:rsidR="008B3B86" w:rsidRPr="001915B6" w:rsidRDefault="008B3B86" w:rsidP="008B3B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หรือ ติดตามที่เว็บไซต์เอนท์ตรง.คอม (</w:t>
      </w:r>
      <w:r w:rsidRPr="001915B6">
        <w:rPr>
          <w:rFonts w:asciiTheme="majorBidi" w:eastAsia="Times New Roman" w:hAnsiTheme="majorBidi" w:cstheme="majorBidi"/>
          <w:sz w:val="28"/>
        </w:rPr>
        <w:fldChar w:fldCharType="begin"/>
      </w:r>
      <w:r w:rsidRPr="001915B6">
        <w:rPr>
          <w:rFonts w:asciiTheme="majorBidi" w:eastAsia="Times New Roman" w:hAnsiTheme="majorBidi" w:cstheme="majorBidi"/>
          <w:sz w:val="28"/>
        </w:rPr>
        <w:instrText xml:space="preserve"> HYPERLINK "https://www.enttrong.com/" </w:instrText>
      </w:r>
      <w:r w:rsidRPr="001915B6">
        <w:rPr>
          <w:rFonts w:asciiTheme="majorBidi" w:eastAsia="Times New Roman" w:hAnsiTheme="majorBidi" w:cstheme="majorBidi"/>
          <w:sz w:val="28"/>
        </w:rPr>
        <w:fldChar w:fldCharType="separate"/>
      </w:r>
      <w:r w:rsidRPr="001915B6">
        <w:rPr>
          <w:rFonts w:asciiTheme="majorBidi" w:eastAsia="Times New Roman" w:hAnsiTheme="majorBidi" w:cstheme="majorBidi"/>
          <w:sz w:val="28"/>
          <w:u w:val="single"/>
        </w:rPr>
        <w:t>www.enttrong.com</w:t>
      </w:r>
      <w:r w:rsidRPr="001915B6">
        <w:rPr>
          <w:rFonts w:asciiTheme="majorBidi" w:eastAsia="Times New Roman" w:hAnsiTheme="majorBidi" w:cstheme="majorBidi"/>
          <w:sz w:val="28"/>
        </w:rPr>
        <w:fldChar w:fldCharType="end"/>
      </w:r>
      <w:r w:rsidRPr="001915B6">
        <w:rPr>
          <w:rFonts w:asciiTheme="majorBidi" w:eastAsia="Times New Roman" w:hAnsiTheme="majorBidi" w:cstheme="majorBidi"/>
          <w:sz w:val="28"/>
        </w:rPr>
        <w:t xml:space="preserve">)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ก็ได้เช่นกัน ซึ่งจะมีข่าวประกาศออกมาเรื่อยๆ ทั้งโครงการที่อยู่ในระบบ </w:t>
      </w:r>
      <w:r w:rsidRPr="001915B6">
        <w:rPr>
          <w:rFonts w:asciiTheme="majorBidi" w:eastAsia="Times New Roman" w:hAnsiTheme="majorBidi" w:cstheme="majorBidi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sz w:val="28"/>
          <w:cs/>
        </w:rPr>
        <w:t xml:space="preserve">และไม่ได้อยู่ในระบบ </w:t>
      </w:r>
      <w:r w:rsidRPr="001915B6">
        <w:rPr>
          <w:rFonts w:asciiTheme="majorBidi" w:eastAsia="Times New Roman" w:hAnsiTheme="majorBidi" w:cstheme="majorBidi"/>
          <w:sz w:val="28"/>
        </w:rPr>
        <w:t>TCAS</w:t>
      </w:r>
    </w:p>
    <w:p w14:paraId="241367DD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มีลิ้งเฉพาะของปีการศึกษา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 xml:space="preserve">2564 </w:t>
      </w: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ไหม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1784520B" w14:textId="77777777" w:rsidR="008B3B86" w:rsidRPr="001915B6" w:rsidRDefault="00C640F4" w:rsidP="008B3B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hyperlink r:id="rId7" w:history="1">
        <w:r w:rsidR="008B3B86" w:rsidRPr="001915B6">
          <w:rPr>
            <w:rFonts w:asciiTheme="majorBidi" w:eastAsia="Times New Roman" w:hAnsiTheme="majorBidi" w:cstheme="majorBidi"/>
            <w:sz w:val="28"/>
            <w:u w:val="single"/>
          </w:rPr>
          <w:t>www.enttrong.com/tcas/tcas64</w:t>
        </w:r>
      </w:hyperlink>
    </w:p>
    <w:p w14:paraId="4A4C31C8" w14:textId="77777777" w:rsidR="008B3B86" w:rsidRPr="001915B6" w:rsidRDefault="008B3B86" w:rsidP="008B3B86">
      <w:pPr>
        <w:spacing w:after="300" w:line="240" w:lineRule="auto"/>
        <w:outlineLvl w:val="1"/>
        <w:rPr>
          <w:rFonts w:asciiTheme="majorBidi" w:eastAsia="Times New Roman" w:hAnsiTheme="majorBidi" w:cstheme="majorBidi"/>
          <w:color w:val="FF0000"/>
          <w:sz w:val="28"/>
        </w:rPr>
      </w:pPr>
      <w:r w:rsidRPr="001915B6">
        <w:rPr>
          <w:rFonts w:asciiTheme="majorBidi" w:eastAsia="Times New Roman" w:hAnsiTheme="majorBidi" w:cstheme="majorBidi"/>
          <w:color w:val="FF0000"/>
          <w:sz w:val="28"/>
          <w:cs/>
        </w:rPr>
        <w:t xml:space="preserve">มีอะไรอยากจะแนะนำไหม </w:t>
      </w:r>
      <w:r w:rsidRPr="001915B6">
        <w:rPr>
          <w:rFonts w:asciiTheme="majorBidi" w:eastAsia="Times New Roman" w:hAnsiTheme="majorBidi" w:cstheme="majorBidi"/>
          <w:color w:val="FF0000"/>
          <w:sz w:val="28"/>
        </w:rPr>
        <w:t>?</w:t>
      </w:r>
    </w:p>
    <w:p w14:paraId="681EB1ED" w14:textId="77777777" w:rsidR="008B3B86" w:rsidRPr="001915B6" w:rsidRDefault="008B3B86" w:rsidP="008B3B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t>พยายามติดตามข่าวสาร และทำความเข้าใจอยู่เรื่อยๆ ขวนขวายด้วยตนเองให้มากที่สุดเท่าที่จะทำได้ ไม่ว่าประกาศข่าวปีเก่าๆที่เคยประกาศไปแล้วเพื่อที่จะใช้ดูเป็นแนวทาง (</w:t>
      </w:r>
      <w:r w:rsidRPr="001915B6">
        <w:rPr>
          <w:rFonts w:asciiTheme="majorBidi" w:eastAsia="Times New Roman" w:hAnsiTheme="majorBidi" w:cstheme="majorBidi"/>
          <w:sz w:val="28"/>
        </w:rPr>
        <w:fldChar w:fldCharType="begin"/>
      </w:r>
      <w:r w:rsidRPr="001915B6">
        <w:rPr>
          <w:rFonts w:asciiTheme="majorBidi" w:eastAsia="Times New Roman" w:hAnsiTheme="majorBidi" w:cstheme="majorBidi"/>
          <w:sz w:val="28"/>
        </w:rPr>
        <w:instrText xml:space="preserve"> HYPERLINK "https://www.enttrong.com/cloud" </w:instrText>
      </w:r>
      <w:r w:rsidRPr="001915B6">
        <w:rPr>
          <w:rFonts w:asciiTheme="majorBidi" w:eastAsia="Times New Roman" w:hAnsiTheme="majorBidi" w:cstheme="majorBidi"/>
          <w:sz w:val="28"/>
        </w:rPr>
        <w:fldChar w:fldCharType="separate"/>
      </w:r>
      <w:r w:rsidRPr="001915B6">
        <w:rPr>
          <w:rFonts w:asciiTheme="majorBidi" w:eastAsia="Times New Roman" w:hAnsiTheme="majorBidi" w:cstheme="majorBidi"/>
          <w:sz w:val="28"/>
          <w:u w:val="single"/>
        </w:rPr>
        <w:t>www.enttrong.com/cloud</w:t>
      </w:r>
      <w:r w:rsidRPr="001915B6">
        <w:rPr>
          <w:rFonts w:asciiTheme="majorBidi" w:eastAsia="Times New Roman" w:hAnsiTheme="majorBidi" w:cstheme="majorBidi"/>
          <w:sz w:val="28"/>
        </w:rPr>
        <w:fldChar w:fldCharType="end"/>
      </w:r>
      <w:r w:rsidRPr="001915B6">
        <w:rPr>
          <w:rFonts w:asciiTheme="majorBidi" w:eastAsia="Times New Roman" w:hAnsiTheme="majorBidi" w:cstheme="majorBidi"/>
          <w:sz w:val="28"/>
        </w:rPr>
        <w:t xml:space="preserve">) </w:t>
      </w:r>
      <w:r w:rsidRPr="001915B6">
        <w:rPr>
          <w:rFonts w:asciiTheme="majorBidi" w:eastAsia="Times New Roman" w:hAnsiTheme="majorBidi" w:cstheme="majorBidi"/>
          <w:sz w:val="28"/>
          <w:cs/>
        </w:rPr>
        <w:t>หรือประกาศข่าวใหม่ๆเพิ่งที่จะประกาศออกมา เพราะสุดท้ายแล้วผลประโยชน์ทั้งหมดที่เราทำ ก็จะตกมาอยู่ที่ตัวเราเอง</w:t>
      </w:r>
    </w:p>
    <w:p w14:paraId="22D074C9" w14:textId="129FC1DA" w:rsidR="008B3B86" w:rsidRPr="001915B6" w:rsidRDefault="008B3B86" w:rsidP="008B3B86">
      <w:pPr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</w:rPr>
        <w:br/>
      </w:r>
      <w:r w:rsidRPr="001915B6">
        <w:rPr>
          <w:rFonts w:asciiTheme="majorBidi" w:eastAsia="Times New Roman" w:hAnsiTheme="majorBidi" w:cstheme="majorBidi"/>
          <w:sz w:val="28"/>
        </w:rPr>
        <w:br/>
        <w:t>...</w:t>
      </w:r>
      <w:r w:rsidRPr="001915B6">
        <w:rPr>
          <w:rFonts w:asciiTheme="majorBidi" w:eastAsia="Times New Roman" w:hAnsiTheme="majorBidi" w:cstheme="majorBidi"/>
          <w:sz w:val="28"/>
          <w:cs/>
        </w:rPr>
        <w:t>อ้างอิง</w:t>
      </w:r>
      <w:r w:rsidRPr="001915B6">
        <w:rPr>
          <w:rFonts w:asciiTheme="majorBidi" w:eastAsia="Times New Roman" w:hAnsiTheme="majorBidi" w:cstheme="majorBidi"/>
          <w:sz w:val="28"/>
        </w:rPr>
        <w:t> </w:t>
      </w:r>
      <w:hyperlink r:id="rId8" w:history="1">
        <w:r w:rsidRPr="001915B6">
          <w:rPr>
            <w:rFonts w:asciiTheme="majorBidi" w:eastAsia="Times New Roman" w:hAnsiTheme="majorBidi" w:cstheme="majorBidi"/>
            <w:sz w:val="28"/>
            <w:u w:val="single"/>
          </w:rPr>
          <w:t>https://www.enttrong.com/tcas</w:t>
        </w:r>
      </w:hyperlink>
    </w:p>
    <w:p w14:paraId="15DC7647" w14:textId="1567775D" w:rsidR="007166B2" w:rsidRPr="001915B6" w:rsidRDefault="007166B2">
      <w:pPr>
        <w:rPr>
          <w:rFonts w:asciiTheme="majorBidi" w:eastAsia="Times New Roman" w:hAnsiTheme="majorBidi" w:cstheme="majorBidi"/>
          <w:sz w:val="28"/>
          <w:cs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br w:type="page"/>
      </w:r>
    </w:p>
    <w:p w14:paraId="3D5AE78D" w14:textId="202A4351" w:rsidR="007166B2" w:rsidRPr="001915B6" w:rsidRDefault="007166B2" w:rsidP="008B3B86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lastRenderedPageBreak/>
        <w:t xml:space="preserve">ที่มา </w:t>
      </w:r>
      <w:hyperlink r:id="rId9" w:history="1">
        <w:r w:rsidRPr="001915B6">
          <w:rPr>
            <w:rStyle w:val="Hyperlink"/>
            <w:rFonts w:asciiTheme="majorBidi" w:hAnsiTheme="majorBidi" w:cstheme="majorBidi"/>
            <w:color w:val="auto"/>
            <w:sz w:val="28"/>
          </w:rPr>
          <w:t>https://www.dek-d.com/tcas/55922/</w:t>
        </w:r>
      </w:hyperlink>
    </w:p>
    <w:p w14:paraId="00C9EA23" w14:textId="77777777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1.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มีอะไรที่เด็กซิ่วต้องปรับข้อมูลใหม่บ้าง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              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ตอนนี้สิ่งที่อยากให้น้องๆ เด็กซิ่วปรับข้อมูลใหม่คือ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TCAS64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จะลดเหลือการรับ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รอบ โดยที่ 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3 (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รับตรงร่วมกัน แบบเดิม) และรอบ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4 (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แอดมิชชั่น แบบเดิม) จะรวมการบริหารให้อยู่ในรอบเดียวกัน และเรียกว่ารอบ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Admission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โดยจะมี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รูปแบบย่อย คือ เกณฑ์การรับแบบ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Admission 1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และ เกณฑ์การรับแบบ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Admission 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ค่ะ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Admission (Admission 1)  =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รับตรงร่วมกัน (เดิม)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Admission (Admission 2) =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แอดมิชชั่น (เดิม)</w:t>
      </w:r>
    </w:p>
    <w:p w14:paraId="5D280233" w14:textId="57B97CC7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2.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เด็กซิ่วยังสมัคร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TCAS64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ได้ใช่มั้ย และสมัครรอบไหนได้บ้าง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ได้ค่ะ เด็กซิ่วยังมีสิทธิ์สมัคร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TCAS64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ได้ตามปกติ แต่อาจจะไม่ใช่หรือทุกโครงการค่ะ รอบที่สมัครได้แน่ๆ คือรอบ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(Admission 2)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แต่ในรอบ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1, 2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(Admission 1)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ต้องดูเป็นรายคณะ เพราะมีทั้งโครงการที่เด็กซิ่วสมัครได้และสมัครไม่ได้</w:t>
      </w:r>
    </w:p>
    <w:p w14:paraId="62E9554A" w14:textId="01F4BF54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3.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เด็กซิ่วต้องสอบ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GAT PAT, O-NET,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วิชาสามัญ ใหม่มั้ย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- GAT PAT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ปกติมีอายุ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ปี ในรอบ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(Admission 2)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สามารถใช้คะแนนเดิมได้ โดยจะดึงคะแนนที่ดีที่สุดของแต่ละวิชามาใช้ ส่วนในรอบ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(Admission 1)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ต้องดูระเบียบการ เพราะอาจกำหนดให้ใช้คะแนนปีต่อปี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 xml:space="preserve">                  - 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สอบได้ครั้งเดียว ใช้ตลอดชีวิต ไม่ต้องสอบใหม่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 xml:space="preserve">                  -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วิชาสามัญ มีอายุ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ปี ต้องสอบใหม่ทุกปีอยู่แล้วค่ะ</w:t>
      </w:r>
    </w:p>
    <w:p w14:paraId="2C79D95E" w14:textId="3CC65826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4.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เด็กซิ่วกับ คณิต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และ วิทย์ทั่วไป ใน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>TCAS64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จากข้อที่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ประเด็นที่เป็นข้อสงสัยในปีนี้ คือ มีการเปลี่ยนวิชาสอบในปี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จะใช้คะแนน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คณิตศาสตร์ แทน คณิตศาสตร์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2 (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วิชาสามัญ) และใช้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วิทยาศาสตร์ แทนวิชาวิทยาศาสตร์ทั่วไป (วิชาสามัญ) เด็กซิ่วจะต้องสมัคร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ใหม่หรือไม่... คำตอบคือ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"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 xml:space="preserve">ไม่ต้องสอบ 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ใหม่"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> 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เพราะไม่สามารถสอบใหม่ได้แล้ว แต่สิ่งที่ต้องทำคือ หากต้องใช้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วิชาดังกล่าว ก็จะต้องสมัคร "คณิตศาสตร์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2"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และ "วิทยาศาสตร์ทั่วไป" เหมือนเดิม แต่จะได้ไปสอบพร้อมกับ น้องๆ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ในห้องสอบ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ค่ะ ในประเด็นนี้ พี่ๆ เว็บเด็กดีจะสอบถามเพิ่มเติมเรื่องขั้นตอนและวิธีการสอบให้ค่ะ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5.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เด็กซิ่วต้องลงทะเบียน </w:t>
      </w:r>
      <w:proofErr w:type="spellStart"/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>Mytcas</w:t>
      </w:r>
      <w:proofErr w:type="spellEnd"/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ใหม่มั้ย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ถ้าเป็นเด็กซิ่วที่เคยลงทะเบียน </w:t>
      </w:r>
      <w:proofErr w:type="spellStart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Mytcas</w:t>
      </w:r>
      <w:proofErr w:type="spellEnd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มาแล้ว ก็ไม่ต้องลงใหม่ค่ะ เข้าด้วยข้อมูล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user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password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เดิมได้เลย ถ้าลืมให้กดลืมรหัสผ่านและทำตามขั้นตอน ส่วนเด็กซิ่วที่ยังไม่เคยลงทะเบียน </w:t>
      </w:r>
      <w:proofErr w:type="spellStart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Mytcas</w:t>
      </w:r>
      <w:proofErr w:type="spellEnd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ไว้ตอนอยู่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จะต้องลงทะเบียนก่อนค่ะ จึงจะดำเนินการตามขั้นตอนในรอบต่างๆ ของ ทปอ. ได้</w:t>
      </w:r>
    </w:p>
    <w:p w14:paraId="5994AAB0" w14:textId="29B45F9B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6.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เด็กซิ่วกับการใช้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ใน กสพท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lastRenderedPageBreak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รายละเอียด กสพท ยังไม่ประกาศออกมา แต่หากไม่มีการเปลี่ยนแปลงอะไร เด็กซิ่วก็จะไม่ใช้คะแนน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O-NET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เหมือนเดิมค่ะ แต่ที่ห้ามลืมเด็ดขาดคือ จะต้องสมัครสอบวิชาเฉพาะแพทย์ และ วิชาสามัญ ใหม่ด้วยค่ะ</w:t>
      </w:r>
    </w:p>
    <w:p w14:paraId="3764FCFA" w14:textId="26D3E121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7.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เด็กซิ่วใช้เกรดกี่เทอม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โครงการไหนที่ใช้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GPAX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มาเป็นองค์ประกอบในการคัดเลือกด้วย เด็กซิ่วจะต้องใช้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GPAX 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เทอม หรือ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GPAX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ตลอดหลักสูตรนั่นเอง (ต่อให้ระบุให้น้องๆ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เทอม แต่เด็กซิ่วยังไงก็ใช้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เทอมค่ะ)</w:t>
      </w:r>
    </w:p>
    <w:p w14:paraId="3849D0E5" w14:textId="7F3EAA19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8.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เด็กซิ่วต้องลาออกก่อนมั้ย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เป็นคำถามยอดฮิตเลยค่ะ อันดับแรกแนะนำให้ดูจากระเบียบการนั้นๆ ว่ามีข้อกำหนดเรื่องการลาออกหรือไม่ เช่น ต้องลาออกก่อนวันไหน หรือ ข้อกำหนดเรื่องคณะเรียน อย่างคณะเภสัชฯ ถ้าจะไปเภสัชฯ สถาบันอื่นในรอบแอดมิชชั่น ก็จะต้องลาออกก่อน</w:t>
      </w:r>
    </w:p>
    <w:p w14:paraId="02DFC560" w14:textId="77777777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                 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ส่วนคณะอื่นๆ รอบอื่นๆ นอกเหนือจากเงื่อนไขข้างต้น สามารถสอบให้ติด สัมภาษณ์ให้ผ่าน แล้วค่อยทำเรื่องลาออกก่อนขึ้นทะเบียนนักศึกษาที่ใหม่ก็ได้ค่ะ แต่ก็อย่าลืมดูเวลาด้วยนะคะ อย่าให้กระชั้นกับวันขึ้นทะเบียนที่ใหม่มากเกินไป</w:t>
      </w:r>
    </w:p>
    <w:p w14:paraId="69806311" w14:textId="2B60C6AF" w:rsidR="007166B2" w:rsidRPr="001915B6" w:rsidRDefault="007166B2" w:rsidP="00CD7D06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/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9.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หลักฐานการสมัครของเด็กซิ่วใช้อะไรบ้าง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>                  </w:t>
      </w: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  <w:cs/>
        </w:rPr>
        <w:t>ตอบ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ถ้าหลักฐานทั่วไป สามารถใช้แบบเดียวกับตอนเราอยู่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ได้เลย เช่น บัตรประชาชน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,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สำเนาทะเบียนบ้าน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,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ปพ.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1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br/>
        <w:t xml:space="preserve">                 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แต่วุฒิการศึกษา ก็จะต้องใช้ใบประกาศนียบัตรจบ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6 (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ปพ.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2</w:t>
      </w:r>
      <w:proofErr w:type="gramStart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)  (</w:t>
      </w:r>
      <w:proofErr w:type="gramEnd"/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ถ้า ม.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ส่วนนี้จะใช้ ปพ.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7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ที่เป็นใบรับรองการเป็นนักเรียน)</w:t>
      </w:r>
    </w:p>
    <w:p w14:paraId="7D6575BD" w14:textId="77777777" w:rsidR="007166B2" w:rsidRPr="001915B6" w:rsidRDefault="007166B2" w:rsidP="007166B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cs/>
        </w:rPr>
        <w:t>เว็บไซต์ที่เกี่ยวข้อง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t>  :  </w:t>
      </w:r>
      <w:hyperlink r:id="rId10" w:tgtFrame="blank" w:history="1">
        <w:r w:rsidRPr="001915B6">
          <w:rPr>
            <w:rFonts w:asciiTheme="majorBidi" w:eastAsia="Times New Roman" w:hAnsiTheme="majorBidi" w:cstheme="majorBidi"/>
            <w:spacing w:val="2"/>
            <w:sz w:val="28"/>
            <w:u w:val="single"/>
            <w:bdr w:val="none" w:sz="0" w:space="0" w:color="auto" w:frame="1"/>
          </w:rPr>
          <w:t>www.tcas.in.th</w:t>
        </w:r>
      </w:hyperlink>
    </w:p>
    <w:p w14:paraId="106546B5" w14:textId="750C40D5" w:rsidR="007E5656" w:rsidRPr="001915B6" w:rsidRDefault="007E5656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</w:rPr>
        <w:br w:type="page"/>
      </w:r>
    </w:p>
    <w:p w14:paraId="7220109B" w14:textId="0DD59783" w:rsidR="007166B2" w:rsidRPr="001915B6" w:rsidRDefault="007E5656" w:rsidP="008B3B86">
      <w:pPr>
        <w:rPr>
          <w:rFonts w:asciiTheme="majorBidi" w:hAnsiTheme="majorBidi" w:cstheme="majorBidi"/>
          <w:sz w:val="28"/>
        </w:rPr>
      </w:pPr>
      <w:r w:rsidRPr="001915B6">
        <w:rPr>
          <w:rFonts w:asciiTheme="majorBidi" w:hAnsiTheme="majorBidi" w:cstheme="majorBidi"/>
          <w:sz w:val="28"/>
          <w:cs/>
        </w:rPr>
        <w:lastRenderedPageBreak/>
        <w:t xml:space="preserve">ที่มา </w:t>
      </w:r>
      <w:hyperlink r:id="rId11" w:history="1">
        <w:r w:rsidRPr="001915B6">
          <w:rPr>
            <w:rStyle w:val="Hyperlink"/>
            <w:rFonts w:asciiTheme="majorBidi" w:hAnsiTheme="majorBidi" w:cstheme="majorBidi"/>
            <w:color w:val="auto"/>
            <w:sz w:val="28"/>
          </w:rPr>
          <w:t>https://www.dek-d.com/tcas/55187/</w:t>
        </w:r>
      </w:hyperlink>
    </w:p>
    <w:p w14:paraId="2A58BA32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ยืนยันสิทธิ์ 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ไปแล้ว จะสมัครรอบ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ได้ไหม</w:t>
      </w:r>
    </w:p>
    <w:p w14:paraId="28EBC823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ทำได้ แต่ต้องไปทำการ "สละสิทธิ์" ก่อนในวันที่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24 - 25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เมษายน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ก่อน โดยระบบจะคืนสิทธิ์ให้ทันที น้องๆ ก็จะมีเวลาสมัครได้ถึง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24 - 27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เมษายน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63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7869B47D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ตอนนี้ติดรอบ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แล้ว ยังไม่ได้ยืนยันสิทธิ์ จะสมัครรอบ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ได้ไหม</w:t>
      </w:r>
    </w:p>
    <w:p w14:paraId="0A3E0E15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คำตอบคือ สมัครได้ แต่! ถ้าวันที่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22 - 23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เมษายน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ได้เข้าระบบไปยืนยันสิทธิ์ 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การสมัครรอบ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ก็จะถือว่าเป็นโมฆะไป หรือพูดง่ายๆ ว่าโดนตัดสิทธิ์รอบ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ไปอัตโนมัติ (ถ้าชำระค่าสมัครแล้ว จะไม่ได้เงินคืนนะ)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09AEFA0C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ถ้า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22 - 23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เมษายนนี้ ยืนยันสิทธิ์รอบ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ไปแล้ว เกิดเปลี่ยนใจไปสมัครรอบ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ได้ไหม</w:t>
      </w:r>
    </w:p>
    <w:p w14:paraId="18BB5D9A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ทำได้ แต่ต้องไป "สละสิทธิ์" ในวันที่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24 - 25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เมษายน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ทั้งนี้คนที่จะสามารถสละสิทธิ์ได้ ต้องเป็นคนที่ไม่เคยยืนยันสิทธิ์ 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และ สละสิทธิ์ 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เพื่อไปสมัครรอบ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มาก่อน</w:t>
      </w:r>
    </w:p>
    <w:p w14:paraId="67029C1C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>              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ปล. สำหรับคนที่ผ่านการคัดเลือก รอบ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พี่แนนนี่ขอแนะนำว่า ให้น้องๆ ตัดสินใจให้รอบคอบ ก่อนที่จะทำการยืนยันสิทธิ์ในวันที่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22 - 23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เมษายนนี้ จะดีกว่าค่ะ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6A2BBCBB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คะแนน/เกรด ไม่ถึงเกณฑ์ขั้นต่ำ ขาด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คะแนน ยื่นสมัครได้</w:t>
      </w:r>
    </w:p>
    <w:p w14:paraId="2AF4349E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ถ้าถามว่า สมัครได้ไหม ตอบเลยว่าทำได้! แต่พี่จะไม่แนะนำให้สมัคร เพราะจะทำให้เสียอันดับไปฟรีๆ คนที่คะแนนไม่ถึงเกฑณ์จะเหมือนกับว่า คุณสมบัติไม่ครบ จะไม่ถูกนำไปพิจารณาคัดเลือก แม้ว่าคะแนนวิชาอื่นๆ จะสูงมากก็ตาม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75934D57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ค่าสมัครรอบ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เท่าไหร่</w:t>
      </w:r>
    </w:p>
    <w:p w14:paraId="2F0AE86F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อันดับละ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100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บาท สมัครเท่าไหร่จ่ายเท่านั้น + ค่าส่วนกลาง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50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บาท รวมสูงสุด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650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บาท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5083BE78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จ่ายค่าสมัครทางไหนได้บ้าง</w:t>
      </w:r>
    </w:p>
    <w:p w14:paraId="692EDAC2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มี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ทางให้เลือก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เซเว่น หรือ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counter service 2) mobile banking (QR code/Bar code) 3)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บัตรเครดิต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458B2429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ไม่ปริ้นท์เอกสารไปจ่ายเงินได้ไหม</w:t>
      </w:r>
    </w:p>
    <w:p w14:paraId="05F71104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ได้ค่ะ แต่ถ้าไปจ่ายที่เซเว่น หรือ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counter service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ปริ้นท์ไปดีกว่าค่ะ กันข้อผิดพลาดที่อาจจะเกิดขึ้น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72546AF1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lastRenderedPageBreak/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จ่ายเงินได้ถึงเมื่อไหร่</w:t>
      </w:r>
    </w:p>
    <w:p w14:paraId="2B978B00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วันรับสมัครวันสุดท้าย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27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เมษายน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แต่ภายใน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23.29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น. (ก่อนปิดระบบรับสมัคร)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6FBC44C1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สาขาวิชา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A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เป็นรับแบบใช้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PAT 1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กับ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PAT 7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มีคะแนนทั้ง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อย่าง ยื่นทั้งคู่ได้ไหม</w:t>
      </w:r>
    </w:p>
    <w:p w14:paraId="24A6A470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ตรงนี้ขึ้นอยู่กับสาขาวิชาค่ะ ถ้าเปิดรับแยกกัน คนละรหัสกัน ก็สามารถสมัครได้ แต่ถ้าเปิดรับรวมกันก็ต้องเลือกอย่างใดอย่างหนึ่งเท่านั้น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27FF2E23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สมัครแล้ว จ่ายเงินแล้ว เปลี่ยนสาขา/อันดับ ทำได้ไหม</w:t>
      </w:r>
    </w:p>
    <w:p w14:paraId="0399B934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ได้ค่ะ น้องๆ ที่จ่ายเงินแล้ว สามารถเข้าเปลี่ยนสาขาวิชาได้ หรือสลับอันดับ กี่ครั้งก็ได้ จนกว่าจะถึงเวลา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23.59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น. ของวันรับสมัครวันสุดท้าย และถ้าโอเคแล้ว อย่าลืม! "กดยืนยันการเลือกสาขา" ด้วย แต่ต้องระวัง เพราะน้องๆ จะกดยืนยันการเลือกสาขาวิชา ได้แค่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ครั้งเท่านั้น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3B62B41E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สมัครแล้ว จ่ายเงินแล้ว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สาขาวิชา อยากเพิ่มสาขาวิชาอีกได้ไหม</w:t>
      </w:r>
    </w:p>
    <w:p w14:paraId="54A4AD87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ได้ค่ะ เข้าไปเพิ่มสาขาวิชา แล้วก็ไปชำระเงินเพิ่มเฉพาะสาขาวิชาที่สมัครเพิ่ม เช่น สมัครไปแล้ว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สาขาวิชา จ่ายเงินไป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250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บาท สมัครเพิ่ม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สาขาวิชา ก็ไปจ่ายเงินเพิ่ม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100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บาท เท่านั้น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4CA1EA96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จ่ายค่าสมัครแล้ว สถานะขึ้นแล้ว ถือว่าสมัครเสร็จแล้วใช่ไหม</w:t>
      </w:r>
    </w:p>
    <w:p w14:paraId="7AB14E76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การสมัครจะสมบูรณ์ ก็ต่อเมื่อ จ่ายเงินแล้ว สถานะขึ้นแล้ว และ "กดยืนยันสาขาวิชา" (ถ้ายืนยันแล้ว จะกดปริ้นท์ใบสมัครได้)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br/>
        <w:t> </w:t>
      </w:r>
    </w:p>
    <w:p w14:paraId="7F1BFA20" w14:textId="77777777" w:rsidR="007E5656" w:rsidRPr="001915B6" w:rsidRDefault="007E5656" w:rsidP="007E5656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ใบเสร็จ ต้องเก็บไว้ไหม</w:t>
      </w:r>
    </w:p>
    <w:p w14:paraId="0313BAD2" w14:textId="7197C04D" w:rsidR="007E5656" w:rsidRPr="001915B6" w:rsidRDefault="007E565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 xml:space="preserve">เก็บค่ะ หลักฐานทุกอย่างเก็บไว้ให้หมด ทั้งใบสมัคร ใบชำระเงินและใบเสร็จ เก็บไว้ให้ดีดีเลย รวมถึงรหัสผ่าน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</w:rPr>
        <w:t xml:space="preserve">Password </w:t>
      </w:r>
      <w:r w:rsidRPr="001915B6">
        <w:rPr>
          <w:rFonts w:asciiTheme="majorBidi" w:eastAsia="Times New Roman" w:hAnsiTheme="majorBidi" w:cstheme="majorBidi"/>
          <w:spacing w:val="2"/>
          <w:sz w:val="28"/>
          <w:bdr w:val="none" w:sz="0" w:space="0" w:color="auto" w:frame="1"/>
          <w:cs/>
        </w:rPr>
        <w:t>ด้วย</w:t>
      </w:r>
    </w:p>
    <w:p w14:paraId="65B94D05" w14:textId="3F702813" w:rsidR="008314ED" w:rsidRPr="001915B6" w:rsidRDefault="008314ED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</w:p>
    <w:p w14:paraId="4CBE40A9" w14:textId="77777777" w:rsidR="008314ED" w:rsidRPr="001915B6" w:rsidRDefault="008314ED">
      <w:pPr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 w:type="page"/>
      </w:r>
    </w:p>
    <w:p w14:paraId="758DA9B7" w14:textId="70EC247D" w:rsidR="00A61F4E" w:rsidRPr="001915B6" w:rsidRDefault="00A61F4E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cs/>
        </w:rPr>
        <w:lastRenderedPageBreak/>
        <w:t>ที่มา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t xml:space="preserve">: </w:t>
      </w:r>
      <w:hyperlink r:id="rId12" w:history="1">
        <w:r w:rsidRPr="001915B6">
          <w:rPr>
            <w:rStyle w:val="Hyperlink"/>
            <w:rFonts w:asciiTheme="majorBidi" w:eastAsia="Times New Roman" w:hAnsiTheme="majorBidi" w:cstheme="majorBidi"/>
            <w:spacing w:val="2"/>
            <w:sz w:val="28"/>
          </w:rPr>
          <w:t>https://www.dek-d.com/tcas/55907/</w:t>
        </w:r>
      </w:hyperlink>
    </w:p>
    <w:p w14:paraId="35B79D53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 xml:space="preserve">การเปลี่ยนแปลงของ </w:t>
      </w:r>
      <w:r w:rsidRPr="001915B6">
        <w:rPr>
          <w:rStyle w:val="Strong"/>
          <w:rFonts w:asciiTheme="majorBidi" w:hAnsiTheme="majorBidi" w:cstheme="majorBidi"/>
          <w:color w:val="4472C4" w:themeColor="accent1"/>
          <w:spacing w:val="2"/>
          <w:sz w:val="28"/>
          <w:szCs w:val="28"/>
          <w:bdr w:val="none" w:sz="0" w:space="0" w:color="auto" w:frame="1"/>
        </w:rPr>
        <w:t>TCAS64</w:t>
      </w:r>
    </w:p>
    <w:p w14:paraId="601B584F" w14:textId="77777777" w:rsidR="00A61F4E" w:rsidRPr="001915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การรวมรอบการสมัคร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Admission 1 &amp; 2</w:t>
      </w:r>
    </w:p>
    <w:p w14:paraId="1417C2C4" w14:textId="77777777" w:rsidR="00A61F4E" w:rsidRPr="001915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สละสิทธิ์ในระบบ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ช่วง คือ 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&amp; Quota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จากเดิม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ช่วง</w:t>
      </w:r>
    </w:p>
    <w:p w14:paraId="6E979A8A" w14:textId="77777777" w:rsidR="00A61F4E" w:rsidRPr="001915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มหาวิทยาลัย/สถาบัน รับสมัครสอบ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&amp; Quota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ได้อย่างอิสระ แต่ส่งชื่อเคลียริงเฮาส์ตามเวลาที่กำหนด คือ ไม่กำหนดช่วงรับสมัครเหมือนอย่างเดิม</w:t>
      </w:r>
    </w:p>
    <w:p w14:paraId="491088F5" w14:textId="77777777" w:rsidR="00A61F4E" w:rsidRPr="001915B6" w:rsidRDefault="00A61F4E" w:rsidP="00A61F4E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ปรับเนื้อหาข้อสอบ มอบหมาย สสวท. ออกข้อสอบ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7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รายวิชา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</w:t>
      </w:r>
    </w:p>
    <w:p w14:paraId="1A62FD57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>รูปแบบและรอบการสมัครคัดเลือก</w:t>
      </w:r>
    </w:p>
    <w:p w14:paraId="629DC061" w14:textId="77777777" w:rsidR="00A61F4E" w:rsidRPr="001915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   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เนื่องจากผลกระทบจาก </w:t>
      </w:r>
      <w:proofErr w:type="spellStart"/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Covid</w:t>
      </w:r>
      <w:proofErr w:type="spellEnd"/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 -19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ทำให้มีการเลื่อนเปิดเทอมและการจัดการเรียนการสอน การดำเนินการ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TCAS     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จึงปรับตามไปด้วย รูปแบบนั้นยังมี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5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รูปแบบเหมือนเดิม แต่ลดให้เหลือ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รอบ คือ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  <w:t> </w:t>
      </w:r>
    </w:p>
    <w:p w14:paraId="58EA37E8" w14:textId="77777777" w:rsidR="00A61F4E" w:rsidRPr="001915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         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เน้นความสามารถที่โดดเด่น (ทำพอร์ตฟอลิโอ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10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หน้า ไม่รวมปก ไม่เน้นความสวยงาม เน้นเนื้อหา) แนะนำว่า ถ้าสมัครหลายมหาวิทยาลัย ไม่ควรใช้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เล่มเดียวกัน เพราะแต่ละสถาบัน อาจมีสิ่งที่กำหนดต่างกัน ควรทำให้เหมาะสมกับมหาวิทยาลัย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         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โควตา เน้นคนในพื้นที่ ใช้คะแนนสอบส่วนกลาง หรือ มหาวิทยาลัยจัดสอบเอง รวมถึงใช้คะแนน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GPAX 5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หรือ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6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ภาคการศึกษา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         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 Admission 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เน้นการสอบจากส่วนกลาง (สทศ. และ กสพท) กสพท ยังอยู่ในรอบนี้เหมือนเดิม การเลือกคณะในรอบนี้ จะต้องเลือกแบบเรียงลำดับ การยืนยันสิทธิ์เป็น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Auto Clearing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เกณฑ์ในรอบนี้ จะต้องส่งมหาวิทยาลัยไปประมวลผล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         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4 Admission 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เน้นการเรียนในชั้นเรียน แบ่งเกณฑ์เป็น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10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กลุ่มเหมือนเดิม แต่มีการเปลี่ยนแปลงเกณฑ์คณะสัตวแพทยศาสตร์ โดยการเพิ่มมาใช้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PAT 1 10%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และไปลดคะแนน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PAT 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จาก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30%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เหลือ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20%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         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5 Direct Admission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เน้นคนที่ยังไม่มีที่เรียน มหาวิทยาลัยกำหนดเกณฑ์อย่างอิสระ</w:t>
      </w:r>
    </w:p>
    <w:p w14:paraId="2C6FA3FD" w14:textId="77777777" w:rsidR="00A61F4E" w:rsidRPr="001915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            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แม้จะมี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5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รูปแบบ แต่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Admission 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Admission 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จะรวมการบริหารจัดการ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โดยยื่นจัดอันดับพร้อมกัน แต่จะใช้เกณฑ์ของแต่ละรอบ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 </w:t>
      </w:r>
      <w:r w:rsidRPr="001915B6">
        <w:rPr>
          <w:rStyle w:val="Strong"/>
          <w:rFonts w:asciiTheme="majorBidi" w:hAnsiTheme="majorBidi" w:cstheme="majorBidi"/>
          <w:color w:val="FF0000"/>
          <w:spacing w:val="2"/>
          <w:sz w:val="28"/>
          <w:u w:val="single"/>
          <w:bdr w:val="none" w:sz="0" w:space="0" w:color="auto" w:frame="1"/>
          <w:cs/>
        </w:rPr>
        <w:t xml:space="preserve">โดยเลือกได้สูงสุด </w:t>
      </w:r>
      <w:r w:rsidRPr="001915B6">
        <w:rPr>
          <w:rStyle w:val="Strong"/>
          <w:rFonts w:asciiTheme="majorBidi" w:hAnsiTheme="majorBidi" w:cstheme="majorBidi"/>
          <w:color w:val="FF0000"/>
          <w:spacing w:val="2"/>
          <w:sz w:val="28"/>
          <w:u w:val="single"/>
          <w:bdr w:val="none" w:sz="0" w:space="0" w:color="auto" w:frame="1"/>
        </w:rPr>
        <w:t xml:space="preserve">10 </w:t>
      </w:r>
      <w:r w:rsidRPr="001915B6">
        <w:rPr>
          <w:rStyle w:val="Strong"/>
          <w:rFonts w:asciiTheme="majorBidi" w:hAnsiTheme="majorBidi" w:cstheme="majorBidi"/>
          <w:color w:val="FF0000"/>
          <w:spacing w:val="2"/>
          <w:sz w:val="28"/>
          <w:u w:val="single"/>
          <w:bdr w:val="none" w:sz="0" w:space="0" w:color="auto" w:frame="1"/>
          <w:cs/>
        </w:rPr>
        <w:t>อันดับ!</w:t>
      </w:r>
      <w:r w:rsidRPr="001915B6">
        <w:rPr>
          <w:rStyle w:val="Strong"/>
          <w:rFonts w:asciiTheme="majorBidi" w:hAnsiTheme="majorBidi" w:cstheme="majorBidi"/>
          <w:color w:val="FF0000"/>
          <w:spacing w:val="2"/>
          <w:sz w:val="28"/>
          <w:u w:val="single"/>
          <w:bdr w:val="none" w:sz="0" w:space="0" w:color="auto" w:frame="1"/>
        </w:rPr>
        <w:t>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เช่น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                     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เลือกวิศวะฯ จุฬาฯ เกณฑ์ของ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Admission 1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                 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เลือกวิศวะฯ จุฬาฯ เกณฑ์ของ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Admission 2</w:t>
      </w:r>
      <w:r w:rsidRPr="001915B6">
        <w:rPr>
          <w:rFonts w:asciiTheme="majorBidi" w:hAnsiTheme="majorBidi" w:cstheme="majorBidi"/>
          <w:color w:val="1A1A1A"/>
          <w:spacing w:val="2"/>
          <w:sz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                          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เลือกวิศวะฯ ม.เกษตรฯ เกณฑ์ของ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Admission 2</w:t>
      </w:r>
    </w:p>
    <w:p w14:paraId="51F2D92E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 xml:space="preserve">2.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 xml:space="preserve">กำหนดการ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>TCAS64</w:t>
      </w:r>
    </w:p>
    <w:p w14:paraId="6C82A35C" w14:textId="6C5FB109" w:rsidR="00A61F4E" w:rsidRPr="001915B6" w:rsidRDefault="00A61F4E" w:rsidP="00A61F4E">
      <w:pPr>
        <w:shd w:val="clear" w:color="auto" w:fill="FFFFFF"/>
        <w:jc w:val="center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</w:rPr>
        <w:lastRenderedPageBreak/>
        <w:br/>
      </w:r>
      <w:r w:rsidRPr="001915B6">
        <w:rPr>
          <w:rFonts w:asciiTheme="majorBidi" w:hAnsiTheme="majorBidi" w:cstheme="majorBidi"/>
          <w:b/>
          <w:bCs/>
          <w:noProof/>
          <w:color w:val="FF3300"/>
          <w:spacing w:val="2"/>
          <w:sz w:val="28"/>
          <w:bdr w:val="none" w:sz="0" w:space="0" w:color="auto" w:frame="1"/>
        </w:rPr>
        <w:drawing>
          <wp:inline distT="0" distB="0" distL="0" distR="0" wp14:anchorId="2DA889B5" wp14:editId="3BA9639F">
            <wp:extent cx="5335270" cy="2973705"/>
            <wp:effectExtent l="0" t="0" r="0" b="0"/>
            <wp:docPr id="6" name="Picture 6" descr="ปฏิทินและกำหนดการสอบ TCAS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ปฏิทินและกำหนดการสอบ TCAS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  <w:t> </w:t>
      </w:r>
    </w:p>
    <w:p w14:paraId="6AC1DE9B" w14:textId="77777777" w:rsidR="00A61F4E" w:rsidRPr="001915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</w:rPr>
        <w:t>Portfolio</w:t>
      </w:r>
    </w:p>
    <w:p w14:paraId="2A85C696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รับสมัคร : สถาบันกำหนด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ส่งรายชื่อผู้สมัครและผ่านการคัดเลือก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19-20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ก.พ.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ประกาศรายชื่อผู้ผ่านการคัดเลือก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: 22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ก.พ.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46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22-23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ก.พ.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สละสิทธิ์ในระบบ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24-25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ก.พ.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สถาบันประกาศรายชื่อผู้ยืนยันสิทธิ์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27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ก.พ.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</w:p>
    <w:p w14:paraId="69204002" w14:textId="77777777" w:rsidR="00A61F4E" w:rsidRPr="001915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  <w:cs/>
        </w:rPr>
        <w:t>รอบ โควตา</w:t>
      </w:r>
    </w:p>
    <w:p w14:paraId="15446C90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รับสมัคร : สถาบันกำหนด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ส่งรายชื่อผู้สมัครและผ่านการคัดเลือก :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8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ประกาศรายชื่อผู้ผ่านการคัดเลือก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: 10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10-11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พ.ค.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สละสิทธิ์ในระบบ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12-13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สถาบันประกาศรายชื่อผู้ยืนยันสิทธิ์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</w:p>
    <w:p w14:paraId="7D059000" w14:textId="77777777" w:rsidR="00A61F4E" w:rsidRPr="001915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</w:rPr>
        <w:t>Admission</w:t>
      </w:r>
    </w:p>
    <w:p w14:paraId="597238F9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รับสมัคร :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7-15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Ranking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ผู้สมัคร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17-20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ส่ง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Ranking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เข้าระบบ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lastRenderedPageBreak/>
        <w:t xml:space="preserve">Sorting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: 22 - 25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ประกาศผลแอดมิชชั่นครั้งที่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: 26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ยืนยันสิทธิ์ในระบบ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26-27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Sorting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: 28-31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ประกาศผลแอดมิชชั่นครั้งที่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: 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มิ.ย.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 (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ไม่ต้องยืนยันสิทธิ์ในระบบ)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สัมภาษณ์และตรวจร่างกาย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4-8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มิ.ย.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ส่งผลการสัมภาษณ์และตรวจร่างกาย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9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มิ.ย.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ประกาศรายชื่อผู้ยืนยันสิทธิ์ 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มิ.ย.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>****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ค่าสมัคร อันดับแรก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150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บาท อันดับ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2-4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เพิ่มอันดับละ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50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บาท อันดับ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5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เป็นต้นไป เพิ่มอันดับละ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100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บาท รวมสูงสุด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900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>บาท ยกตัวอย่าง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>    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น้อง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A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สมัคร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6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อันดับ จะต้องเสียค่าสมัคร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</w:rPr>
        <w:t xml:space="preserve">150+50+50+50+100+100 = 500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u w:val="single"/>
          <w:bdr w:val="none" w:sz="0" w:space="0" w:color="auto" w:frame="1"/>
          <w:cs/>
        </w:rPr>
        <w:t>บาท*****</w:t>
      </w:r>
    </w:p>
    <w:p w14:paraId="0E0094BB" w14:textId="77777777" w:rsidR="00A61F4E" w:rsidRPr="001915B6" w:rsidRDefault="00A61F4E" w:rsidP="00A61F4E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0000FF"/>
          <w:spacing w:val="2"/>
          <w:sz w:val="28"/>
          <w:szCs w:val="28"/>
          <w:bdr w:val="none" w:sz="0" w:space="0" w:color="auto" w:frame="1"/>
        </w:rPr>
        <w:t>Direct Admission</w:t>
      </w:r>
    </w:p>
    <w:p w14:paraId="47568F78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รับสมัครและยืนยันสิทธิ์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: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สถาบันกำหนด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  <w:t> </w:t>
      </w:r>
    </w:p>
    <w:p w14:paraId="5ECAB7A6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 xml:space="preserve">3.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 xml:space="preserve">การยืนยันสิทธิ์ในรอบ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>3</w:t>
      </w:r>
    </w:p>
    <w:p w14:paraId="21F438F8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3.1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กรณีที่ผ่านการคัดเลือกในอันดับที่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1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มี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2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>ทางเลือกคือ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(1)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ยืนยันสิทธิ์ในสาขาที่ผ่านการคัดเลือก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(2)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ไม่ใช้สิทธิ์ในสาขาที่ผ่านการคัดเลือก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3.2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กรณีที่ผ่านการคัดเลือกในอันดับอื่นๆ มี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3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>ทางเลือกคือ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(1)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ยืนยันสิทธิ์ในสาขาที่ผ่านการคัดเลือกและไม่ขอประมวลผลใหม่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(2)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ขอรับการประมวลผลครั้งที่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2 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โดยจะต้องเลือกอันดับที่ต้องการประมวลผลใหม่ (เลือกได้มากกว่า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อันดับ) โดยที่ถ้าต้องการอันดับเดิมด้วย ก็จะต้องเลือกอันดับที่ติดเดิมไว้ด้วย เช่น ติดอันดับ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แต่ต้องการประมวลผลครั้งที่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ในอันดับ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1-5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แต่อยากเซฟอันดับเดิมไว้ด้วย ก็จะต้องเลือก 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1, 2 , 3, 4, 5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10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(3)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ไม่ขอใช้สิทธิ์ในสาขาที่ไดเและไม่ขอรับการประมวลผลครั้งที่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2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3.3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ผู้ไม่ผ่านการคัดเลือกในการประกาศผลครั้งที่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1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 xml:space="preserve">มี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</w:rPr>
        <w:t xml:space="preserve">2 </w:t>
      </w:r>
      <w:r w:rsidRPr="001915B6">
        <w:rPr>
          <w:rStyle w:val="Strong"/>
          <w:rFonts w:asciiTheme="majorBidi" w:hAnsiTheme="majorBidi" w:cstheme="majorBidi"/>
          <w:color w:val="000000"/>
          <w:spacing w:val="2"/>
          <w:sz w:val="28"/>
          <w:szCs w:val="28"/>
          <w:u w:val="single"/>
          <w:bdr w:val="none" w:sz="0" w:space="0" w:color="auto" w:frame="1"/>
          <w:cs/>
        </w:rPr>
        <w:t>ทางเลือก คือ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(1)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ไม่ขอรับการประมวลผลครั้งที่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2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(2)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ขอรับการประมวลผลครั้งที่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โดยจะต้องเลือกอันดับที่ต้องการประมวลผลใหม่ (เลือกได้มากกว่า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อันดับ)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bdr w:val="none" w:sz="0" w:space="0" w:color="auto" w:frame="1"/>
        </w:rPr>
        <w:t>***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bdr w:val="none" w:sz="0" w:space="0" w:color="auto" w:frame="1"/>
          <w:cs/>
        </w:rPr>
        <w:t xml:space="preserve">ระวัง ในการประมวลผลครั้งที่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Style w:val="Strong"/>
          <w:rFonts w:asciiTheme="majorBidi" w:hAnsiTheme="majorBidi" w:cstheme="majorBidi"/>
          <w:color w:val="44546A" w:themeColor="text2"/>
          <w:spacing w:val="2"/>
          <w:sz w:val="28"/>
          <w:szCs w:val="28"/>
          <w:bdr w:val="none" w:sz="0" w:space="0" w:color="auto" w:frame="1"/>
          <w:cs/>
        </w:rPr>
        <w:t>จะไม่สามารถสละสิทธิ์ได้ ติดแล้วต้องเรียนเลย****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  <w:t> </w:t>
      </w:r>
    </w:p>
    <w:p w14:paraId="313A3785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 xml:space="preserve">4.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>การสละสิทธิ์</w:t>
      </w:r>
    </w:p>
    <w:p w14:paraId="2170B05A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FF3300"/>
          <w:spacing w:val="2"/>
          <w:sz w:val="28"/>
          <w:szCs w:val="28"/>
          <w:bdr w:val="none" w:sz="0" w:space="0" w:color="auto" w:frame="1"/>
        </w:rPr>
        <w:lastRenderedPageBreak/>
        <w:t>-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สละสิทธิ์ ยังใช้กฎสละสิทธิ์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ครั้งเหมือนเดิม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ผู้ที่ยืนยันสิทธิ์ในระบบ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TCAS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แล้วเปลี่ยนใจไม่อยากเข้าเรียน ต้องกดสละสิทธิ์ในระบบ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TCAS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ตามช่วงเวลาที่กำหนด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สามารถเลือกสละสิทธิ์ได้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ช่วงเวลา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ยืนยันสิทธิ์ในรอบโควตา สามารถเลือกสละสิทธิ์ได้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ช่วงเวลา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ยืนยันสิทธิ์ในรอบ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Admission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ไม่สามารถสละสิทธิ์ได้ แต่เลือกไม่ใช้สิทธิ์ได้ เพื่อเรียกตัวสำรองในการประมวลผลครั้งที่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2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  <w:t> </w:t>
      </w:r>
    </w:p>
    <w:p w14:paraId="7B2A27A9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 xml:space="preserve">5.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>รายวิชาที่ใช้คะแนนในการคัดเลือก</w:t>
      </w:r>
    </w:p>
    <w:p w14:paraId="1B407CBA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          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ปีนี้มีการปรับเนื้อหาการสอบหมวดคณิตศาสตร์-วิทยาศาสตร์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ให้สอดคล้องกับหลักสูตรใหม่ของ ม.ปลาย มีการลดวิชาสอบ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9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วิชาสามัญ คือ ใช้คะแนน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O-NET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คณิตศาสตร์ แทนวิชาคณิตศาสตร์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ในวิชาสามัญ และ ใช้คะแนน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O-NET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วิทยาศาสตร์ แทน วิทยาศาสตร์ทั่วไป ในวิชาสามัญ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ข้อสอบ </w:t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</w:rPr>
        <w:t>O-NET 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คณิตศาสตร์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วิทยาศาสตร์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ภาษาไทย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สังคมศึกษา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ภาษาอังกฤษ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ข้อสอบ </w:t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</w:rPr>
        <w:t>GAT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- GAT  1, GAT 2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ข้อสอบ </w:t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</w:rPr>
        <w:t>PAT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- PAT 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คณิตศาสตร์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, PAT 2 (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ปรับ)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PAT 3-7 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ยังเหมือนเดิม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ข้อสอบ </w:t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</w:rPr>
        <w:t xml:space="preserve">9 </w:t>
      </w:r>
      <w:r w:rsidRPr="001915B6">
        <w:rPr>
          <w:rStyle w:val="Strong"/>
          <w:rFonts w:asciiTheme="majorBidi" w:hAnsiTheme="majorBidi" w:cstheme="majorBidi"/>
          <w:color w:val="0000FF"/>
          <w:spacing w:val="2"/>
          <w:sz w:val="28"/>
          <w:szCs w:val="28"/>
          <w:bdr w:val="none" w:sz="0" w:space="0" w:color="auto" w:frame="1"/>
          <w:cs/>
        </w:rPr>
        <w:t>วิชาสามัญ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คณิตศาสตร์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1 (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คณิตศาสตร์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2 (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ใช้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O-NET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คณิตศาสตร์ 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วิทยาศาสตร์ทั่วไป (ใช้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O-NET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วิทยาศาสตร์)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ฟิสิกส์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เคมี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ชีววิทยา (ปรับ)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ภาษาไทย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สังคมศึกษา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ภาษาอังกฤษ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Style w:val="Strong"/>
          <w:rFonts w:asciiTheme="majorBidi" w:hAnsiTheme="majorBidi" w:cstheme="majorBidi"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>การจัดสอบ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GAT PAT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20-23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มี.ค.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64 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และประกาศผลสอบ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เม.ย.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O-NET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27-28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มี.ค.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64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และประกาศผลสอบ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27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เม.ย.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9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วิชาสามัญ 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3-4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เม.ย.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64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และประกาศผลสอบ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29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เม.ย.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วิชาเฉพาะของแต่ละสถาบัน จะจ้ดสอบอยู่ในช่วง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6-10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เม.ย.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64</w:t>
      </w:r>
    </w:p>
    <w:p w14:paraId="13FDA8A4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4472C4" w:themeColor="accent1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</w:rPr>
        <w:t xml:space="preserve">6. </w:t>
      </w:r>
      <w:r w:rsidRPr="001915B6">
        <w:rPr>
          <w:rStyle w:val="Strong"/>
          <w:rFonts w:asciiTheme="majorBidi" w:hAnsiTheme="majorBidi" w:cstheme="majorBidi"/>
          <w:b/>
          <w:bCs/>
          <w:color w:val="4472C4" w:themeColor="accent1"/>
          <w:spacing w:val="2"/>
          <w:sz w:val="28"/>
          <w:szCs w:val="28"/>
          <w:bdr w:val="none" w:sz="0" w:space="0" w:color="auto" w:frame="1"/>
          <w:cs/>
        </w:rPr>
        <w:t>รายละเอียดหลักสูตรนานาชาติ และอื่น ๆ</w:t>
      </w:r>
    </w:p>
    <w:p w14:paraId="053B507B" w14:textId="77777777" w:rsidR="00A61F4E" w:rsidRPr="001915B6" w:rsidRDefault="00A61F4E" w:rsidP="00A61F4E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สมัครตามช่วงเวลาที่มหาวิทยาลัยกำหนด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มหาวิทยาลัยจะต้องส่งรายชื่อนักศึกษาไทยที่ผ่านการคัดเลือกเข้าสู่ระบบ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TCAS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แต่ถ้าสัญชาติอื่นไม่ต้อง (ดูสัญชาติเป็นหลัก ต่อให้จบ ม.ปลาย จากต่างประเทศ เข้ามาเรียนนานาชาติในไทย ก็ต้องลงทะเบียนด้วย!)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จะจัดอยู่ในรอบ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โควตา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 </w:t>
      </w:r>
    </w:p>
    <w:p w14:paraId="4F8B3B4D" w14:textId="77777777" w:rsidR="00A61F4E" w:rsidRPr="001915B6" w:rsidRDefault="00A61F4E" w:rsidP="00A61F4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lastRenderedPageBreak/>
        <w:br/>
      </w:r>
      <w:r w:rsidRPr="001915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28"/>
          <w:szCs w:val="28"/>
          <w:bdr w:val="none" w:sz="0" w:space="0" w:color="auto" w:frame="1"/>
        </w:rPr>
        <w:t xml:space="preserve">Q&amp;A </w:t>
      </w:r>
      <w:r w:rsidRPr="001915B6">
        <w:rPr>
          <w:rStyle w:val="Strong"/>
          <w:rFonts w:asciiTheme="majorBidi" w:hAnsiTheme="majorBidi" w:cstheme="majorBidi"/>
          <w:b/>
          <w:bCs/>
          <w:color w:val="FF3300"/>
          <w:spacing w:val="2"/>
          <w:sz w:val="28"/>
          <w:szCs w:val="28"/>
          <w:bdr w:val="none" w:sz="0" w:space="0" w:color="auto" w:frame="1"/>
          <w:cs/>
        </w:rPr>
        <w:t>คำถามอื่นๆ</w:t>
      </w:r>
    </w:p>
    <w:p w14:paraId="2B6ED0CA" w14:textId="77777777" w:rsidR="00A61F4E" w:rsidRPr="001915B6" w:rsidRDefault="00A61F4E" w:rsidP="00A61F4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(1)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นักเรียนแลกเปลี่ยน มี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GPAX 4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เทอม ได้มั้ย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ตอบ ได้ ใช้ท่าที่มี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>(2</w:t>
      </w:r>
      <w:r w:rsidRPr="001915B6">
        <w:rPr>
          <w:rFonts w:asciiTheme="majorBidi" w:hAnsiTheme="majorBidi" w:cstheme="majorBidi"/>
          <w:spacing w:val="2"/>
          <w:sz w:val="28"/>
          <w:szCs w:val="28"/>
          <w:bdr w:val="none" w:sz="0" w:space="0" w:color="auto" w:frame="1"/>
        </w:rPr>
        <w:t>)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 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รอบแอดมิชชั่น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 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ยังมีสัมภาษณ์อยู่มั้ย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ตอบ มี โดยหลังประกาศผลจะมีการเรียกสัมภาษณ์ แต่การสัมภาษณ์จะไม่ปรับตก ยกเว้นผิดคุณสมบัติ ก็้ยังมีตกสัมภาษณ์ได้ แต่ในรอบ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Admission 2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จะคัดคุณสมบัติตั้งแต่ก่อนสมัคร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 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(3)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TGAT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ยังมีอยู่มั้ย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ตอบ ไม่มีใช้ในปี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>2564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(4)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ยังติดได้หลายที่เหมือนเดิมใช่หรือไม่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ตอบ ยังติดได้หลายที่ แต่ยืนยันได้เพียงที่เดียว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(5)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เด็กซิ่ว ยังสมัครใน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TCAS64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ได้เหมือนเดิมหรือไม่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ตอบ ยังสมัครได้เหมือนเดิม โดยดูคุณสมบัติของมหาวิทยาลัยเป็นหลัก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(6)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เด็กซิ่ว ถ้ามีการลงทะเบียนใน </w:t>
      </w:r>
      <w:proofErr w:type="spellStart"/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>myTCAS</w:t>
      </w:r>
      <w:proofErr w:type="spellEnd"/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อยู่แล้ว ต้องลงทะเบียนใหม่หรือไม่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ตอบ ไม่ต้องสมัครใหม่ โดยใช้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Username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Password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ที่ตัวเองเคยตั้งไว้ได้เลย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  <w:t xml:space="preserve">(7)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รายชื่อสถาบันที่เข้าร่วม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TCAS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มีที่ใดบ้าง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ตอบ ยังไม่ประกาศ ทปอ. จะประกาศเป็นระยะๆ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(8)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 xml:space="preserve">ใช้วุฒิ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</w:rPr>
        <w:t xml:space="preserve">GED </w:t>
      </w:r>
      <w:r w:rsidRPr="001915B6">
        <w:rPr>
          <w:rFonts w:asciiTheme="majorBidi" w:hAnsiTheme="majorBidi" w:cstheme="majorBidi"/>
          <w:color w:val="FF0000"/>
          <w:spacing w:val="2"/>
          <w:sz w:val="28"/>
          <w:szCs w:val="28"/>
          <w:bdr w:val="none" w:sz="0" w:space="0" w:color="auto" w:frame="1"/>
          <w:cs/>
        </w:rPr>
        <w:t>สมัครได้มั้ย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ตอบ ให้ดูคุณสมบัติที่กำหนดเป็นหลัก โดยผู้ที่สอบ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GED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ตั้งแต่เดือน พ.ค.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60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และสอบได้คะแนนแต่ละวิชาอย่างน้อย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165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คะแนน สามารถเทียบเท่าการจบ ม.ปลาย ในสายศิลป์-ภาษา หรือ ศิลป์-คำนวณ เท่านั้น</w:t>
      </w:r>
    </w:p>
    <w:p w14:paraId="27B0CCA6" w14:textId="4ADE77CA" w:rsidR="00A61F4E" w:rsidRPr="001915B6" w:rsidRDefault="00A61F4E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0D6F82A8" wp14:editId="1DC0D840">
            <wp:extent cx="5943600" cy="7426960"/>
            <wp:effectExtent l="0" t="0" r="0" b="2540"/>
            <wp:docPr id="7" name="Picture 7" descr="สรุป TCAS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สรุป TCAS64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5F04" w14:textId="3098061A" w:rsidR="00C974B6" w:rsidRPr="001915B6" w:rsidRDefault="00C974B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</w:p>
    <w:p w14:paraId="112D31B3" w14:textId="7CFFA7F3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</w:p>
    <w:p w14:paraId="3D46BDD9" w14:textId="74B5EF1A" w:rsidR="00C974B6" w:rsidRPr="001915B6" w:rsidRDefault="00C974B6" w:rsidP="008314ED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cs/>
        </w:rPr>
        <w:lastRenderedPageBreak/>
        <w:t>ที่มา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t>: https://www.dek-d.com/tcas/55927/</w:t>
      </w:r>
    </w:p>
    <w:p w14:paraId="3DEA6FD4" w14:textId="77777777" w:rsidR="00C974B6" w:rsidRPr="001915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 xml:space="preserve">TCAS64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>1 Portfolio</w:t>
      </w:r>
    </w:p>
    <w:p w14:paraId="65D0EBEF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                      TCAS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พอร์ตฟอลิโอ รายละเอียดไม่ต่างจากปี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63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เป็นรอบของการนำผลงานเพื่อยื่นให้มหาวิทยาลัยพิจารณา ตามคุณสมบัติและผลงานที่กำหนดค่ะ ใครผลงานเข้าตา ตรงกับคุณสมบัติมากที่สุด ก็จะได้เข้าศึกษาตามจำนวนที่ประกาศไว้ ในรอบนี้จะไม่มีการใช้คะแนนสอบจากส่วนกลาง (ถ้าจะมีก็เป็นคะแนนสอบอื่นๆ ที่ใช้ทดแทน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เช่น ความสามารถด้านภาษาต่างๆ หรือ ผลสอบในระดับสากล)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  <w:t> </w:t>
      </w:r>
    </w:p>
    <w:p w14:paraId="1AF81A73" w14:textId="77777777" w:rsidR="00C974B6" w:rsidRPr="001915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คนที่เหมาะกับรอบ </w:t>
      </w: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</w:rPr>
        <w:t>Portfolio</w:t>
      </w:r>
    </w:p>
    <w:p w14:paraId="3B1B7376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ทำกิจกรรมมาตลอด และคอยเก็บประวัติการทำกิจกรรมของตัวเอง ทั้งรูปถ่าย เกียรติบัตร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มีผลงานเป็นชิ้นเป็นอัน มีรางวัลการันตี เพราะหลายมหาวิทยาลัย อาจจะมีกำหนดขั้นต่ำของรางวัลไว้ด้วย เช่น จะต้องได้อันดับ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3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ขึ้นไป หรือ ต้องชนะเลิศเท่านั้น เป็นต้น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เตรียมตัวก่อนเพื่อน จะได้เปรียบ และต้องรู้ว่าตัวเองอยากเข้าอะไร คณะอะไร พูดง่ายๆ คือต้องทำการบ้านมาในระดับนึงถึงจะรู้ว่าคณะที่อยากเข้าเปิดรับรอบพอร์ตฟอลิโอด้วย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 xml:space="preserve">ชอบใช้ทักษะต่างๆ มากกว่าการสอบ เพราะในบางโครงการ เช่น ทักษะทางกีฬา อาจจะมีการทดสอบกีฬา หรือ ด้านศิลปะการแสดง ปีนี้เปิดให้สามารถคัดเลือกด้วยการออดิชั่นได้ รวมถึงเรื่องการสัมภาษณ์ด้วยค่ะ 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szCs w:val="28"/>
          <w:bdr w:val="none" w:sz="0" w:space="0" w:color="auto" w:frame="1"/>
          <w:cs/>
        </w:rPr>
        <w:t>ส่วนใหญ่มีสัมภาษณ์</w:t>
      </w: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  <w:t> </w:t>
      </w:r>
    </w:p>
    <w:p w14:paraId="27294CDC" w14:textId="77777777" w:rsidR="00C974B6" w:rsidRPr="001915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 xml:space="preserve">TCAS64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 xml:space="preserve">2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>โควตา</w:t>
      </w:r>
    </w:p>
    <w:p w14:paraId="76766956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  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Quota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ก็เป็นรอบที่ยังเป็นกลุ่มของน้องๆ ที่มีความสามารถพิเศษ แต่ที่เพิ่มเติมขึ้นมาคือ การใช้คะแนนสอบจากส่วนกลาง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GAT PAT, O-NET, 9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วิชาสามัญ รวมถึงเกรดเฉลี่ยสะสมของน้องๆ ก็มักจะนำมาใช้เป็นเกณฑ์ขั้นต่ำและเกณฑ์คัดเลือกในรอบนี้</w:t>
      </w:r>
    </w:p>
    <w:p w14:paraId="37B40B25" w14:textId="77777777" w:rsidR="00C974B6" w:rsidRPr="001915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  <w:szCs w:val="28"/>
        </w:rPr>
        <w:br/>
      </w: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  <w:cs/>
        </w:rPr>
        <w:t>คนที่เหมาะกับรอบโควตา</w:t>
      </w:r>
    </w:p>
    <w:p w14:paraId="111C4A82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เหมาะกับคนที่ไม่อยากเรียนไกลบ้าน เพราะจะมีโควตาสำหรับนักเรียนหรือโรงเรียนในพื้นที่เยอะมากๆ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รู้ตัวว่ามีสิทธิพิเศษ หรือ เครือข่ายความร่วมมือกับมหาวิทยาลัย เช่น โควตาโรงเรียน โควตาห้องเรียนพิเศษ เป็นต้น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มีความสามารถพิเศษ จะคล้ายๆ กับรอบ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แต่คุณสมบัติจะไม่โหดเท่าค่ะ เช่น โควตากีฬา อาจจะไม่ต้องคว้าชนะเลิศหรือเป็นทีมชาติ แต่ถ้ามีทักษะและไปทดสอบผ่าน ก็มีโอกาสได้เรียน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มีความสามารถพิเศษ แต่เตรียมตัวในรอบ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ไม่ทัน ก็มาใช้คะแนนสอบส่วนกลางเข้าช่วย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  <w:t> </w:t>
      </w:r>
    </w:p>
    <w:p w14:paraId="05631C52" w14:textId="77777777" w:rsidR="00C974B6" w:rsidRPr="001915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lastRenderedPageBreak/>
        <w:t xml:space="preserve">TCAS64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>3 Admission</w:t>
      </w:r>
    </w:p>
    <w:p w14:paraId="46422704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  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ในปี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เดิม เป็นรอบที่คัดเลือกโดยส่วนกลาง หรือ ทปอ. แยกช่วงเวลาการรับสมัครกัน แต่ใน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TCAS64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ได้รวมทั้ง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เข้าไว้ด้วยกัน เพื่อบริหารจัดการทีเดียว แต่เกณฑ์การรับยังแบ่งเป็น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Admission 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และ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Admission 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อยู่ น้องๆ สามารถเลือกเกณฑ์ไหนก็ได้ และนำมาจัดอันดับได้สูงสุด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10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อันดับ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  <w:t> </w:t>
      </w:r>
    </w:p>
    <w:p w14:paraId="72DFAB41" w14:textId="77777777" w:rsidR="00C974B6" w:rsidRPr="001915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A1A1A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  <w:cs/>
        </w:rPr>
        <w:t xml:space="preserve">คนที่เหมาะกับรอบ </w:t>
      </w: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</w:rPr>
        <w:t>Admission</w:t>
      </w:r>
    </w:p>
    <w:p w14:paraId="09B9BE8C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เหมาะกับน้องๆ ที่อยากสอบเข้าคณะไม่เปิดรับในรอบ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1-2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เน้นฟิตสอบมากกว่ามีความสามารถพิเศษ เพราะในรอบนี้ ความสามารถพิเศษต่างๆ ไม่มีผลแล้ว วัดกันที่คะแนนสอบล้วนๆ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มีคณะในใจมากกว่า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คณะ หรือ อยากเข้าคณะใดๆ 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สาขา เช่น อยากเข้าวิศวะฯ ม.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1-2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จะให้เลือกแค่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สาขา แต่เมื่อมาในรอบแอดมิชชั่น จะเลือกคณะเดียวกัน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5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สาขาก็ได้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อยากใช้เกรดเข้ามาเป็น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ในการพิจารณา เพราะรอบนี้ เกรดค่อนข้างมีผลกับการคัดเลือก โดยเฉพาะเกณฑ์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Admission 2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บังคับทุกคณะต้องใช้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GPAX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มาเป็นองค์ประกอบ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20%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อยากเข้าคณะในกลุ่ม กสพท เพราะ กสพท เปิดรับในรอบแอดมิชชั่น แค่รอบเดียว</w:t>
      </w:r>
    </w:p>
    <w:p w14:paraId="35CFC3EC" w14:textId="77777777" w:rsidR="00C974B6" w:rsidRPr="001915B6" w:rsidRDefault="00C974B6" w:rsidP="00C974B6">
      <w:pPr>
        <w:pStyle w:val="Heading1"/>
        <w:shd w:val="clear" w:color="auto" w:fill="FFFFFF"/>
        <w:spacing w:before="0" w:line="360" w:lineRule="atLeast"/>
        <w:textAlignment w:val="baseline"/>
        <w:rPr>
          <w:rFonts w:asciiTheme="majorBidi" w:hAnsiTheme="majorBidi"/>
          <w:color w:val="1A1A1A"/>
          <w:spacing w:val="2"/>
          <w:sz w:val="28"/>
          <w:szCs w:val="28"/>
        </w:rPr>
      </w:pPr>
      <w:r w:rsidRPr="001915B6">
        <w:rPr>
          <w:rFonts w:asciiTheme="majorBidi" w:hAnsiTheme="majorBidi"/>
          <w:b/>
          <w:bCs/>
          <w:color w:val="1A1A1A"/>
          <w:spacing w:val="2"/>
          <w:sz w:val="28"/>
          <w:szCs w:val="28"/>
        </w:rPr>
        <w:br/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 xml:space="preserve">TCAS64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 xml:space="preserve">รอบ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</w:rPr>
        <w:t xml:space="preserve">4 </w:t>
      </w:r>
      <w:r w:rsidRPr="001915B6">
        <w:rPr>
          <w:rStyle w:val="Strong"/>
          <w:rFonts w:asciiTheme="majorBidi" w:hAnsiTheme="majorBidi"/>
          <w:b w:val="0"/>
          <w:bCs w:val="0"/>
          <w:color w:val="FF3300"/>
          <w:spacing w:val="2"/>
          <w:sz w:val="28"/>
          <w:szCs w:val="28"/>
          <w:bdr w:val="none" w:sz="0" w:space="0" w:color="auto" w:frame="1"/>
          <w:cs/>
        </w:rPr>
        <w:t>รับตรงอิสระ</w:t>
      </w:r>
    </w:p>
    <w:p w14:paraId="7E9BFE03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 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รอบรับตรงอิสระ เป็นรอบสุดท้ายของปี มหาวิทยาลัยต่างๆ สามารถกำหนดเกณฑ์คัดเลือกเองได้เลย จะมีสอบหรือไม่ก็ได้ จะใช้เกรดหรือไม่ก็ได้ น้องๆ มีหน้าที่เช็กข้อมูลว่าคณะนั้นๆ จะใช้วิธีคัดเลือกแบบไหน ถ้าพลาดจากรอบนี้ จะถือว่าสอบไม่ติดในระบบ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>TCAS (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แต่ก็ยังสามารถสมัครมหาวิทยาลัยนอกระบบ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TCAS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ได้อยู่นะคะ)</w:t>
      </w: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  <w:t> </w:t>
      </w:r>
    </w:p>
    <w:p w14:paraId="416CABA8" w14:textId="77777777" w:rsidR="00C974B6" w:rsidRPr="001915B6" w:rsidRDefault="00C974B6" w:rsidP="00C974B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FF"/>
          <w:spacing w:val="2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b/>
          <w:bCs/>
          <w:color w:val="0000FF"/>
          <w:spacing w:val="2"/>
          <w:sz w:val="28"/>
          <w:szCs w:val="28"/>
          <w:bdr w:val="none" w:sz="0" w:space="0" w:color="auto" w:frame="1"/>
          <w:cs/>
        </w:rPr>
        <w:t>คนที่เหมาะกับรอบรับตรงอิสระ</w:t>
      </w:r>
    </w:p>
    <w:p w14:paraId="01021B89" w14:textId="77777777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คนที่เตรียมตัวช้า กว่าจะพร้อมก็ปิดรับสมัครกันไปหมดแล้ว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คนที่สอบไม่ติดในรอบก่อนหน้านี้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br/>
        <w:t xml:space="preserve">                    -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ติดในรอบอื่นๆ แต่ยังไม่ได้คณะหรือสาขาที่ต้องการ</w:t>
      </w:r>
    </w:p>
    <w:p w14:paraId="48E6FF88" w14:textId="17A901EC" w:rsidR="00C974B6" w:rsidRPr="001915B6" w:rsidRDefault="00C974B6" w:rsidP="00C974B6">
      <w:pPr>
        <w:shd w:val="clear" w:color="auto" w:fill="FFFFFF"/>
        <w:textAlignment w:val="baseline"/>
        <w:rPr>
          <w:rFonts w:asciiTheme="majorBidi" w:hAnsiTheme="majorBidi" w:cstheme="majorBidi"/>
          <w:color w:val="1A1A1A"/>
          <w:spacing w:val="2"/>
          <w:sz w:val="28"/>
        </w:rPr>
      </w:pPr>
      <w:r w:rsidRPr="001915B6">
        <w:rPr>
          <w:rFonts w:asciiTheme="majorBidi" w:hAnsiTheme="majorBidi" w:cstheme="majorBidi"/>
          <w:color w:val="1A1A1A"/>
          <w:spacing w:val="2"/>
          <w:sz w:val="28"/>
        </w:rPr>
        <w:br/>
      </w:r>
      <w:r w:rsidR="00D97F7A"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ab/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อ่านมาถึงตรงนี้ ไม่ได้บอกว่าให้น้องๆ เลือกรอบใดรอบหนึ่งนะคะ เพราะทุกคนมีสิทธิ์สมัครได้มากกว่า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 และหนึ่งคนก็อาจจะมีคุณสมบัติเหมาะมากกว่า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รอบได้ด้วย แต่ในความเป็นจริงถ้าพร้อมและไม่อยากเครียดช่วงท้ายๆ พี่มิ้นท์แนะนำว่า ให้เริ่มเตรียมตัวตั้งแต่วันนี้เลยค่ะ เพราะรุ่นพี่ที่ติดรอบ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ก็จะบอกเป็นเสียงเดียวกันว่า ติดรอบ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Portfolio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ได้ก็สบายนำเพื่อนไปหลายเดือนเลย สุดท้ายนี้ อยากบอกให้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#dek64 </w:t>
      </w:r>
      <w:r w:rsidRPr="001915B6">
        <w:rPr>
          <w:rFonts w:asciiTheme="majorBidi" w:hAnsiTheme="majorBidi" w:cstheme="majorBidi"/>
          <w:color w:val="000000"/>
          <w:spacing w:val="2"/>
          <w:sz w:val="28"/>
          <w:bdr w:val="none" w:sz="0" w:space="0" w:color="auto" w:frame="1"/>
          <w:cs/>
        </w:rPr>
        <w:t>ทุกคนสู้ๆ นะคะ</w:t>
      </w:r>
    </w:p>
    <w:p w14:paraId="11AE631C" w14:textId="6A1CD1EF" w:rsidR="00C974B6" w:rsidRPr="001915B6" w:rsidRDefault="003513A1" w:rsidP="003513A1">
      <w:pPr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 w:type="page"/>
      </w:r>
    </w:p>
    <w:p w14:paraId="2E2E5BE2" w14:textId="3B16BC63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cs/>
        </w:rPr>
        <w:lastRenderedPageBreak/>
        <w:t>ที่มา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t>: https://www.webythebrain.com/article/what-is-required-to-do-medical-research-network-of-the-consortium-of-thai-medical-schools</w:t>
      </w:r>
    </w:p>
    <w:p w14:paraId="3845C520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</w:rPr>
        <w:t xml:space="preserve">1.  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  <w:cs/>
        </w:rPr>
        <w:t>วิชาเฉพาะ กสพท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</w:rPr>
        <w:t> 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  <w:cs/>
        </w:rPr>
        <w:t>หรือ วิชาความถนัดแพทย์</w:t>
      </w:r>
    </w:p>
    <w:p w14:paraId="67A8381C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ใช้เป็นสัดส่วนน้ำหนักคะแนน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30%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ประกอบด้วย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3 PART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ดังนี้</w:t>
      </w:r>
    </w:p>
    <w:p w14:paraId="3B7D820F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</w:rPr>
        <w:t>1.1  </w:t>
      </w:r>
      <w:hyperlink r:id="rId15" w:history="1">
        <w:r w:rsidRPr="001915B6">
          <w:rPr>
            <w:rStyle w:val="Strong"/>
            <w:rFonts w:asciiTheme="majorBidi" w:hAnsiTheme="majorBidi" w:cstheme="majorBidi"/>
            <w:color w:val="000000"/>
            <w:sz w:val="28"/>
            <w:szCs w:val="28"/>
            <w:u w:val="single"/>
          </w:rPr>
          <w:t>PART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</w:rPr>
          <w:t> 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  <w:cs/>
          </w:rPr>
          <w:t>เชาว์ปัญญา</w:t>
        </w:r>
      </w:hyperlink>
      <w:r w:rsidRPr="001915B6">
        <w:rPr>
          <w:rFonts w:asciiTheme="majorBidi" w:hAnsiTheme="majorBidi" w:cstheme="majorBidi"/>
          <w:color w:val="000000"/>
          <w:sz w:val="28"/>
          <w:szCs w:val="28"/>
        </w:rPr>
        <w:t> 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ลักษณะข้อสอบจะแบ่งเป็น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3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กลุ่ม คือ กลุ่มอนุกรมและการทดสอบเชาว์ กลุ่มมิติสัมพันธ์ กลุ่ม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MATH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ม. ต้น + ม. ปลาย ทั่วไป</w:t>
      </w:r>
    </w:p>
    <w:p w14:paraId="58F344E7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</w:rPr>
        <w:t>1.2  </w:t>
      </w:r>
      <w:hyperlink r:id="rId16" w:history="1">
        <w:r w:rsidRPr="001915B6">
          <w:rPr>
            <w:rStyle w:val="Strong"/>
            <w:rFonts w:asciiTheme="majorBidi" w:hAnsiTheme="majorBidi" w:cstheme="majorBidi"/>
            <w:color w:val="000000"/>
            <w:sz w:val="28"/>
            <w:szCs w:val="28"/>
            <w:u w:val="single"/>
          </w:rPr>
          <w:t>PART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</w:rPr>
          <w:t> 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  <w:cs/>
          </w:rPr>
          <w:t>จริยธรรมทางการแพทย์</w:t>
        </w:r>
      </w:hyperlink>
      <w:r w:rsidRPr="001915B6">
        <w:rPr>
          <w:rFonts w:asciiTheme="majorBidi" w:hAnsiTheme="majorBidi" w:cstheme="majorBidi"/>
          <w:color w:val="000000"/>
          <w:sz w:val="28"/>
          <w:szCs w:val="28"/>
        </w:rPr>
        <w:t> 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ซึ่งไม่มีสอนในห้องเรียน</w:t>
      </w:r>
    </w:p>
    <w:p w14:paraId="07A72864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</w:rPr>
        <w:t>1.3  </w:t>
      </w:r>
      <w:hyperlink r:id="rId17" w:history="1">
        <w:r w:rsidRPr="001915B6">
          <w:rPr>
            <w:rStyle w:val="Strong"/>
            <w:rFonts w:asciiTheme="majorBidi" w:hAnsiTheme="majorBidi" w:cstheme="majorBidi"/>
            <w:color w:val="000000"/>
            <w:sz w:val="28"/>
            <w:szCs w:val="28"/>
            <w:u w:val="single"/>
          </w:rPr>
          <w:t>PART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</w:rPr>
          <w:t> </w:t>
        </w:r>
        <w:r w:rsidRPr="001915B6">
          <w:rPr>
            <w:rStyle w:val="Hyperlink"/>
            <w:rFonts w:asciiTheme="majorBidi" w:hAnsiTheme="majorBidi" w:cstheme="majorBidi"/>
            <w:color w:val="000000"/>
            <w:sz w:val="28"/>
            <w:szCs w:val="28"/>
            <w:cs/>
          </w:rPr>
          <w:t>ความคิดเชื่อมโยง</w:t>
        </w:r>
      </w:hyperlink>
      <w:r w:rsidRPr="001915B6">
        <w:rPr>
          <w:rFonts w:asciiTheme="majorBidi" w:hAnsiTheme="majorBidi" w:cstheme="majorBidi"/>
          <w:color w:val="000000"/>
          <w:sz w:val="28"/>
          <w:szCs w:val="28"/>
        </w:rPr>
        <w:t> 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จะคล้าย ๆ กับ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GAT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เชื่อมโยง แต่จะมีความยาก-ซับซ้อนมาก</w:t>
      </w:r>
    </w:p>
    <w:p w14:paraId="32C528F8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ซึ่งสัดส่วนคะแนนของวิชาเฉพาะ กสพท ถือเป็นวิชาที่มีค่าน้ำหนักสูงที่สุด น้องจึงต้องวางแผนและเตรียมตัวให้ดี</w:t>
      </w:r>
    </w:p>
    <w:p w14:paraId="50C1851D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375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666666"/>
          <w:sz w:val="28"/>
          <w:szCs w:val="28"/>
        </w:rPr>
        <w:t> </w:t>
      </w:r>
    </w:p>
    <w:p w14:paraId="2B1C8D44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</w:rPr>
        <w:t xml:space="preserve">2.  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  <w:cs/>
        </w:rPr>
        <w:t>วิชาสามัญ</w:t>
      </w:r>
    </w:p>
    <w:p w14:paraId="01643A7B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คือการสอบที่จัดโดย สทศ. ใช้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7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วิชา ในสัดส่วนน้ำหนักคะแนน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70%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ได้แก่</w:t>
      </w:r>
    </w:p>
    <w:p w14:paraId="7D242CD0" w14:textId="77777777" w:rsidR="00C974B6" w:rsidRPr="001915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28"/>
        </w:rPr>
      </w:pPr>
      <w:r w:rsidRPr="001915B6">
        <w:rPr>
          <w:rFonts w:asciiTheme="majorBidi" w:hAnsiTheme="majorBidi" w:cstheme="majorBidi"/>
          <w:color w:val="000000"/>
          <w:sz w:val="28"/>
          <w:cs/>
        </w:rPr>
        <w:t>วิทยาศาสตร์ (ฟิสิกส์ เคมี ชีวะ)</w:t>
      </w:r>
      <w:r w:rsidRPr="001915B6">
        <w:rPr>
          <w:rFonts w:asciiTheme="majorBidi" w:hAnsiTheme="majorBidi" w:cstheme="majorBidi"/>
          <w:color w:val="000000"/>
          <w:sz w:val="28"/>
        </w:rPr>
        <w:t>       40%</w:t>
      </w:r>
    </w:p>
    <w:p w14:paraId="6FD8273D" w14:textId="77777777" w:rsidR="00C974B6" w:rsidRPr="001915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28"/>
        </w:rPr>
      </w:pPr>
      <w:r w:rsidRPr="001915B6">
        <w:rPr>
          <w:rFonts w:asciiTheme="majorBidi" w:hAnsiTheme="majorBidi" w:cstheme="majorBidi"/>
          <w:color w:val="000000"/>
          <w:sz w:val="28"/>
          <w:cs/>
        </w:rPr>
        <w:t xml:space="preserve">คณิตศาสตร์ </w:t>
      </w:r>
      <w:r w:rsidRPr="001915B6">
        <w:rPr>
          <w:rFonts w:asciiTheme="majorBidi" w:hAnsiTheme="majorBidi" w:cstheme="majorBidi"/>
          <w:color w:val="000000"/>
          <w:sz w:val="28"/>
        </w:rPr>
        <w:t>1       20%</w:t>
      </w:r>
    </w:p>
    <w:p w14:paraId="52664852" w14:textId="77777777" w:rsidR="00C974B6" w:rsidRPr="001915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28"/>
        </w:rPr>
      </w:pPr>
      <w:r w:rsidRPr="001915B6">
        <w:rPr>
          <w:rFonts w:asciiTheme="majorBidi" w:hAnsiTheme="majorBidi" w:cstheme="majorBidi"/>
          <w:color w:val="000000"/>
          <w:sz w:val="28"/>
          <w:cs/>
        </w:rPr>
        <w:t>ภาษาอังกฤษ</w:t>
      </w:r>
      <w:r w:rsidRPr="001915B6">
        <w:rPr>
          <w:rFonts w:asciiTheme="majorBidi" w:hAnsiTheme="majorBidi" w:cstheme="majorBidi"/>
          <w:color w:val="000000"/>
          <w:sz w:val="28"/>
        </w:rPr>
        <w:t>       20%</w:t>
      </w:r>
    </w:p>
    <w:p w14:paraId="38F140B0" w14:textId="77777777" w:rsidR="00C974B6" w:rsidRPr="001915B6" w:rsidRDefault="00C974B6" w:rsidP="00C974B6">
      <w:pPr>
        <w:numPr>
          <w:ilvl w:val="0"/>
          <w:numId w:val="35"/>
        </w:numPr>
        <w:shd w:val="clear" w:color="auto" w:fill="FFFFFF"/>
        <w:spacing w:before="75" w:after="0" w:afterAutospacing="1" w:line="240" w:lineRule="auto"/>
        <w:ind w:left="870"/>
        <w:rPr>
          <w:rFonts w:asciiTheme="majorBidi" w:hAnsiTheme="majorBidi" w:cstheme="majorBidi"/>
          <w:color w:val="222222"/>
          <w:sz w:val="28"/>
        </w:rPr>
      </w:pPr>
      <w:r w:rsidRPr="001915B6">
        <w:rPr>
          <w:rFonts w:asciiTheme="majorBidi" w:hAnsiTheme="majorBidi" w:cstheme="majorBidi"/>
          <w:color w:val="000000"/>
          <w:sz w:val="28"/>
          <w:cs/>
        </w:rPr>
        <w:t>ภาษาไทย</w:t>
      </w:r>
      <w:r w:rsidRPr="001915B6">
        <w:rPr>
          <w:rFonts w:asciiTheme="majorBidi" w:hAnsiTheme="majorBidi" w:cstheme="majorBidi"/>
          <w:color w:val="000000"/>
          <w:sz w:val="28"/>
        </w:rPr>
        <w:t>       10%</w:t>
      </w:r>
    </w:p>
    <w:p w14:paraId="1A4B840B" w14:textId="77777777" w:rsidR="00C974B6" w:rsidRPr="001915B6" w:rsidRDefault="00C974B6" w:rsidP="00C974B6">
      <w:pPr>
        <w:numPr>
          <w:ilvl w:val="0"/>
          <w:numId w:val="35"/>
        </w:numPr>
        <w:shd w:val="clear" w:color="auto" w:fill="FFFFFF"/>
        <w:spacing w:before="75" w:after="0" w:line="240" w:lineRule="auto"/>
        <w:ind w:left="870"/>
        <w:rPr>
          <w:rFonts w:asciiTheme="majorBidi" w:hAnsiTheme="majorBidi" w:cstheme="majorBidi"/>
          <w:color w:val="222222"/>
          <w:sz w:val="28"/>
        </w:rPr>
      </w:pPr>
      <w:r w:rsidRPr="001915B6">
        <w:rPr>
          <w:rFonts w:asciiTheme="majorBidi" w:hAnsiTheme="majorBidi" w:cstheme="majorBidi"/>
          <w:color w:val="000000"/>
          <w:sz w:val="28"/>
          <w:cs/>
        </w:rPr>
        <w:t>สังคมศึกษา</w:t>
      </w:r>
      <w:r w:rsidRPr="001915B6">
        <w:rPr>
          <w:rFonts w:asciiTheme="majorBidi" w:hAnsiTheme="majorBidi" w:cstheme="majorBidi"/>
          <w:color w:val="000000"/>
          <w:sz w:val="28"/>
        </w:rPr>
        <w:t>       10%</w:t>
      </w:r>
    </w:p>
    <w:p w14:paraId="5E15673F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โดยมีเงื่อนไขว่าแต่ละกลุ่มสาระวิชาจะต้องมีคะแนนมากกว่าหรือเท่ากับ ร้อยละ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30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ของคะแนนเต็ม</w:t>
      </w:r>
    </w:p>
    <w:p w14:paraId="7626C023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375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666666"/>
          <w:sz w:val="28"/>
          <w:szCs w:val="28"/>
        </w:rPr>
        <w:t> </w:t>
      </w:r>
    </w:p>
    <w:p w14:paraId="47A60044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</w:rPr>
        <w:t xml:space="preserve">3.  O-NET 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  <w:cs/>
        </w:rPr>
        <w:t>ม.</w:t>
      </w:r>
      <w:r w:rsidRPr="001915B6">
        <w:rPr>
          <w:rStyle w:val="Strong"/>
          <w:rFonts w:asciiTheme="majorBidi" w:hAnsiTheme="majorBidi" w:cstheme="majorBidi"/>
          <w:color w:val="000000"/>
          <w:sz w:val="28"/>
          <w:szCs w:val="28"/>
        </w:rPr>
        <w:t>6</w:t>
      </w:r>
    </w:p>
    <w:p w14:paraId="46650CCA" w14:textId="77777777" w:rsidR="00C974B6" w:rsidRPr="001915B6" w:rsidRDefault="00C974B6" w:rsidP="00C974B6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666666"/>
          <w:sz w:val="28"/>
          <w:szCs w:val="28"/>
        </w:rPr>
      </w:pP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ข้อสอบวัดมาตรฐานการศึกษาของโรงเรียน โดย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O-NET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จะไม่ได้นำมาเป็นสัดส่วนในองค์ประกอบการคิดคะแนน แต่น้องจะต้องทำคะแนนรวม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O-NET 5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วิชา (วิทย์-คณิต-อังกฤษ-ไทย-สังคม) ไม่น้อยกว่าร้อยละ </w:t>
      </w:r>
      <w:r w:rsidRPr="001915B6">
        <w:rPr>
          <w:rFonts w:asciiTheme="majorBidi" w:hAnsiTheme="majorBidi" w:cstheme="majorBidi"/>
          <w:color w:val="000000"/>
          <w:sz w:val="28"/>
          <w:szCs w:val="28"/>
        </w:rPr>
        <w:t xml:space="preserve">60 </w:t>
      </w:r>
      <w:r w:rsidRPr="001915B6">
        <w:rPr>
          <w:rFonts w:asciiTheme="majorBidi" w:hAnsiTheme="majorBidi" w:cstheme="majorBidi"/>
          <w:color w:val="000000"/>
          <w:sz w:val="28"/>
          <w:szCs w:val="28"/>
          <w:cs/>
        </w:rPr>
        <w:t>จึงจะผ่านเกณฑ์ ดังนั้นการสอบสนามนี้จึงมีความสำคัญเช่นกัน</w:t>
      </w:r>
    </w:p>
    <w:p w14:paraId="34E7DBBB" w14:textId="77777777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</w:p>
    <w:p w14:paraId="23509E33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 xml:space="preserve">การเลือกคณะ/ สาขาวิชา ในรอบ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 xml:space="preserve">ที่มี กสพท ร่วมด้วย ในระบบ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TCAS </w:t>
      </w:r>
    </w:p>
    <w:p w14:paraId="66D1D4C7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การคัดเลือกในรอบที่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สามารถเลือกได้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อันดับ แบบเรียงลำดับ และแต่ละสาขาวิชาภายใน กสพท  ถือว่าเป็น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ใน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ตัวเลือก โดยประกาศผลเพียง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อันดับเท่านั้น</w:t>
      </w:r>
    </w:p>
    <w:p w14:paraId="1ADCD6B9" w14:textId="37E32E51" w:rsidR="00C974B6" w:rsidRPr="001915B6" w:rsidRDefault="00C974B6" w:rsidP="00C974B6">
      <w:pPr>
        <w:shd w:val="clear" w:color="auto" w:fill="FFFFFF"/>
        <w:spacing w:line="240" w:lineRule="auto"/>
        <w:jc w:val="center"/>
        <w:textAlignment w:val="top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noProof/>
          <w:color w:val="222222"/>
          <w:sz w:val="28"/>
        </w:rPr>
        <w:lastRenderedPageBreak/>
        <w:drawing>
          <wp:inline distT="0" distB="0" distL="0" distR="0" wp14:anchorId="39022BA1" wp14:editId="526CED94">
            <wp:extent cx="5943600" cy="3325495"/>
            <wp:effectExtent l="0" t="0" r="0" b="8255"/>
            <wp:docPr id="8" name="Picture 8" descr="tcas62-กสพ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as62-กสพท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76C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 xml:space="preserve">ปฏิทินสอบ กสพท ในปี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63</w:t>
      </w:r>
    </w:p>
    <w:p w14:paraId="4628F743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– </w:t>
      </w:r>
      <w:proofErr w:type="gramStart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รับสมัครสอบ :</w:t>
      </w:r>
      <w:proofErr w:type="gramEnd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 ประมาณเดือน ต.ค.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62</w:t>
      </w:r>
    </w:p>
    <w:p w14:paraId="2CA294B1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–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สอบวิชาเฉพาะ </w:t>
      </w:r>
      <w:proofErr w:type="gramStart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กสพท :</w:t>
      </w:r>
      <w:proofErr w:type="gramEnd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 ประมาณเดือน มี.ค.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63</w:t>
      </w:r>
    </w:p>
    <w:p w14:paraId="742F0B7C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– </w:t>
      </w:r>
      <w:proofErr w:type="gramStart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ประกาศคะแนนสอบ :</w:t>
      </w:r>
      <w:proofErr w:type="gramEnd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 ประมาณเดือน มี.ค.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63</w:t>
      </w:r>
    </w:p>
    <w:p w14:paraId="78C7631F" w14:textId="77777777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</w:p>
    <w:p w14:paraId="7350627E" w14:textId="77777777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</w:rPr>
        <w:br w:type="page"/>
      </w:r>
    </w:p>
    <w:p w14:paraId="2795C85C" w14:textId="6F492EC2" w:rsidR="00C974B6" w:rsidRPr="001915B6" w:rsidRDefault="00C974B6">
      <w:pPr>
        <w:rPr>
          <w:rFonts w:asciiTheme="majorBidi" w:eastAsia="Times New Roman" w:hAnsiTheme="majorBidi" w:cstheme="majorBidi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spacing w:val="2"/>
          <w:sz w:val="28"/>
          <w:cs/>
        </w:rPr>
        <w:lastRenderedPageBreak/>
        <w:t>ที่มา</w:t>
      </w:r>
      <w:r w:rsidRPr="001915B6">
        <w:rPr>
          <w:rFonts w:asciiTheme="majorBidi" w:eastAsia="Times New Roman" w:hAnsiTheme="majorBidi" w:cstheme="majorBidi"/>
          <w:spacing w:val="2"/>
          <w:sz w:val="28"/>
        </w:rPr>
        <w:t>: https://www.webythebrain.com/article/what-is-medical-aptitude-63</w:t>
      </w:r>
    </w:p>
    <w:p w14:paraId="4F6882BF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กสพท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 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คืออะไร อยากเป็นหมอต้องทำยังไง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?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สิ่งแรก ๆ ที่น้องควรรู้จักคือ กสพท หรือ กลุ่มสถาบันแพทยศาสตร์แห่งประเทศไทย ซึ่งเป็นการรวมกลุ่มของคณะแพทยศาสตร์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16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สถาบัน คณะทันตแพทยศาสตร์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9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สถาบัน คณะสัตวแพทยศาสตร์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10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สถาบัน และคณะเภสัชศาสตร์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11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สถาบัน การรวมกลุ่มนี้เกิดขึ้นเพื่อคัดเลือกน้อง ๆ ว่าที่แพทย์เข้าศึกษาต่อในกลุ่มวิชาแพทยศาสตร์นั้นเอง โดยในปีการศึกษา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2563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โครงการ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กสพท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 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ได้เข้าร่วมกับระบบ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TCAS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ในรอบที่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ที่ได้ประกาศผลออกมาเป็นที่เรียบร้อยแล้ว !!!</w:t>
      </w:r>
    </w:p>
    <w:p w14:paraId="776CC9B3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หากน้อง ๆ คนไหนที่ต้องการเข้าศึกษาต่อในคณะแพทยศาสตร์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ทันตแพทยศาสตร์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สัตวแพทยศาสตร์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และเภสัชศาสตร์ ต้องห้ามพลาด! ข้อมูลน่ารู้เหล่านี้เลยนะคะ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เพราะเป็นสถิติจำนวนการรับของแต่ละคณะในโครงการ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 </w:t>
      </w:r>
      <w:r w:rsidRPr="001915B6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กสพท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 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ปี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60 – 63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ว่าแต่ละปีจะมีการเปิดรับเท่าไรบ้าง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?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เพื่อที่เด็ก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64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จะได้เริ่มเตรียมตัว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และประเมินสถิติคะแนนการแข่งขันในแต่ละปี นำไปสู่การตั้งเป้าหมายพิชิตทางฝัน</w:t>
      </w:r>
    </w:p>
    <w:p w14:paraId="73D8F2B4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>คุณสมบัติพื้นฐานของว่าที่แพทย์</w:t>
      </w:r>
    </w:p>
    <w:p w14:paraId="64E3CA31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</w:rPr>
        <w:t>(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ตามประกาศกลุ่มสถาบันแพทย์แห่งประเทศไทย ฉบับที่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1 </w:t>
      </w:r>
      <w:proofErr w:type="gramStart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เรื่อง :</w:t>
      </w:r>
      <w:proofErr w:type="gramEnd"/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 หลักเกณฑ์การคัดเลือกบุคคลเข้าศึกษา)</w:t>
      </w:r>
    </w:p>
    <w:p w14:paraId="11D09BBC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เป็นผู้ที่มีความรับผิดชอบสูง มีความละเอียดรอบคอบ ซื่อสัตย์สุจริต</w:t>
      </w:r>
    </w:p>
    <w:p w14:paraId="0AF33E49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เป็นผู้สำเร็จการศึกษามัธยมตอนปลายตามหลักสูตร สำหรับผู้ที่สมัครแพทยศาสตรบัณฑิต และหลักสูตรเภสัชศาสตรบัณฑิต ต้องสำเร็จการศึกษาหรือกำลังศึกษาในสายวิทยาศาสตร์เท่านั้น</w:t>
      </w:r>
    </w:p>
    <w:p w14:paraId="30A938D5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เป็นผู้ที่มีสัญชาติไทย ยกเว้นผู้ที่สมัครกับสถาบันเอกชนที่เข้าร่วมกับ กสพท</w:t>
      </w:r>
    </w:p>
    <w:p w14:paraId="66F613B3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เป็นผู้ที่มีคุณสมบัติครบถ้วนที่สามารถปฏิบัติงานในส่วนราชการหรือหน่วยงานต่าง ๆ ของรัฐได้</w:t>
      </w:r>
    </w:p>
    <w:p w14:paraId="095EAF72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ไม่เป็นผู้ที่กำลังศึกษาอยู่ในมหาวิทยาลัย / สถาบันศึกษาของรัฐ</w:t>
      </w:r>
    </w:p>
    <w:p w14:paraId="107D4DBB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ไม่มีปัญหาสุขภาพทั้งด้านร่างกายและจิตใจ ที่จะเป็นอุปสรรคต่อการเรียนและการประกอบวิชาชีพ</w:t>
      </w:r>
    </w:p>
    <w:p w14:paraId="321BC3F2" w14:textId="77777777" w:rsidR="00C974B6" w:rsidRPr="001915B6" w:rsidRDefault="00C974B6" w:rsidP="00C974B6">
      <w:pPr>
        <w:numPr>
          <w:ilvl w:val="0"/>
          <w:numId w:val="36"/>
        </w:numPr>
        <w:shd w:val="clear" w:color="auto" w:fill="FFFFFF"/>
        <w:spacing w:before="75" w:after="0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สำหรับวิทยาลัยแพทยศาสตร์พระมงกุฏเกล้า จะต้องมีคุณสมบัติเพิ่มเติมตามที่วิทยาลัยฯกำหนด</w:t>
      </w:r>
    </w:p>
    <w:p w14:paraId="6E38D98D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i/>
          <w:iCs/>
          <w:color w:val="000000"/>
          <w:sz w:val="28"/>
          <w:cs/>
        </w:rPr>
        <w:t>ปล. ควรศึกษารายละเอียดประกาศการรับสมัครอีกครั้งเนื่องจากอาจจะมีการเปลี่ยนแปลง</w:t>
      </w:r>
    </w:p>
    <w:p w14:paraId="15FEF0BC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>โครงการ กสพท ใช้คะแนนกี่ส่วน</w:t>
      </w:r>
    </w:p>
    <w:p w14:paraId="70660F2C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ข้อมูลตรงนี้คือสิ่งสำคัญมาก ทั้งการทำความเข้าใจ การทบทวนหนังสือ การลำดับความสำคัญในการเตรียมตัวสอบ เพราะจะผ่านเกณฑ์การคัดเลือกโครงการ กสพท. หรือไม่นั้นวัดจากองค์ประกอบ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2 +1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ได้แก่</w:t>
      </w:r>
    </w:p>
    <w:p w14:paraId="1660F1A4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1. O-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NET  (</w:t>
      </w:r>
      <w:proofErr w:type="gramEnd"/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 xml:space="preserve">5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 xml:space="preserve">กลุ่มวิชาไม่น้อยกว่า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60%)</w:t>
      </w:r>
    </w:p>
    <w:p w14:paraId="2022CE5D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หากอ้างอิงตามประกาศของ กสพท แม้คะแนน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O-NET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จะไม่ได้ถูกนำมาใช้ในการคำนวณของสัดส่วนคะแนน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แต่น้องจะต้องยื่นผลคะแนนสอบ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O-NET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ซึ่งเป็นส่วนสำคัญอย่างมาก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มีวิชาที่น้องต้องเตรียมความพร้อมเพื่อเข้าสอบคือ วิชาวิทยาศาสตร์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lastRenderedPageBreak/>
        <w:t>คณิตศาสตร์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ภาษาอังกฤษ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ภาษาไทย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สังคมศึกษา ศาสนาและวัฒนธรรม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โดยต้องได้คะแนนรวมไม่น้อยกว่า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60%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หากคะแนนรวมของน้องน้อยกว่า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60%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รายชื่อของน้องจะถูกตัดชื่อออกจากการคัดเลือก เพราะถือว่าไม่ผ่านเงื่อนไข</w:t>
      </w:r>
    </w:p>
    <w:p w14:paraId="72537895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 xml:space="preserve">2.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>วิชาสามัญ คิดเป็น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 70%</w:t>
      </w:r>
    </w:p>
    <w:p w14:paraId="0745F22E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อีกหนึ่งคะแนนที่ใช้ถือเป็นคะแนนส่วนใหญ่นั้นคือ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9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วิชาสามัญ โดยใช้คะแนนการสอบจำนวน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5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วิชาประกอบด้วย วิทยาศาสตร์ (ฟิสิกส์ เคมี ชีววิทยา)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คณิตศาสตร์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ภาษาอังกฤษ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ภาษาไทย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,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สังคมศึกษา ศาสนาและวัฒนธรรม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โดยมีสัดส่วนคะแนน ดังนี้</w:t>
      </w:r>
    </w:p>
    <w:p w14:paraId="2168808A" w14:textId="77777777" w:rsidR="00C974B6" w:rsidRPr="001915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วิทยาศาสตร์ (ฟิสิกส์ เคมี ชีววิทยา)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40%</w:t>
      </w:r>
    </w:p>
    <w:p w14:paraId="4117FFF4" w14:textId="77777777" w:rsidR="00C974B6" w:rsidRPr="001915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คณิตศาสตร์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20%</w:t>
      </w:r>
    </w:p>
    <w:p w14:paraId="50C31AF7" w14:textId="77777777" w:rsidR="00C974B6" w:rsidRPr="001915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ภาษาอังกฤษ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20%</w:t>
      </w:r>
    </w:p>
    <w:p w14:paraId="67EE6213" w14:textId="77777777" w:rsidR="00C974B6" w:rsidRPr="001915B6" w:rsidRDefault="00C974B6" w:rsidP="00C974B6">
      <w:pPr>
        <w:numPr>
          <w:ilvl w:val="0"/>
          <w:numId w:val="37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ภาษาไทย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10%</w:t>
      </w:r>
    </w:p>
    <w:p w14:paraId="3F3565C5" w14:textId="77777777" w:rsidR="00C974B6" w:rsidRPr="001915B6" w:rsidRDefault="00C974B6" w:rsidP="00C974B6">
      <w:pPr>
        <w:numPr>
          <w:ilvl w:val="0"/>
          <w:numId w:val="37"/>
        </w:numPr>
        <w:shd w:val="clear" w:color="auto" w:fill="FFFFFF"/>
        <w:spacing w:before="75" w:after="0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สังคมศึกษา ศาสนาและวัฒนธรรม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10%</w:t>
      </w:r>
    </w:p>
    <w:p w14:paraId="7E8DFB7F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โดยมีเงื่อนไข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คือต้องได้คะแนนเท่ากับหรือมากกว่า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30%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ของคะแนนเต็มในแต่ละวิชา พูดแบบเข้าใจง่าย ๆ คือ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แต่ละวิชาจะมีเกณฑ์คะแนนกำหนดการนำสัดส่วนคะแนนมาคำนวณ แต่ทั้ง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5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วิชาจะต้องได้เท่ากับหรือมากกว่า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>30%</w:t>
      </w:r>
    </w:p>
    <w:p w14:paraId="27F63B89" w14:textId="77777777" w:rsidR="00C974B6" w:rsidRPr="001915B6" w:rsidRDefault="00C974B6" w:rsidP="00C974B6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ยกตัวอย่างเช่น เมื่อน้องสอบวิชาสามัญได้เกินกว่าสัดส่วนของวิชาที่ใช้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แต่ผลคะแนนสอบของวิชาสังคมศึกษา ศาสนาและวัฒนธรรม เมื่อคิดเป็น % ได้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28%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ในอัตราส่วนที่นำมาคำนวณใน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70%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น้องผ่านฉลุย แต่น้องจะไม่ได้รับการพิจารณา เพราะน้องได้คะแนนเฉลี่ยของวิชาสังคมศึกษาไม่เกิน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30%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ดังนั้นอ่านหนังสือตั้งแต่ตอนนี้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 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เพื่อคะแนนสอบที่ออกมาจะได้ไม่มีปัญหา</w:t>
      </w:r>
    </w:p>
    <w:p w14:paraId="2C56CF1D" w14:textId="77777777" w:rsidR="00C974B6" w:rsidRPr="001915B6" w:rsidRDefault="00C974B6" w:rsidP="00C974B6">
      <w:pPr>
        <w:shd w:val="clear" w:color="auto" w:fill="FFFFFF"/>
        <w:spacing w:after="375" w:line="240" w:lineRule="auto"/>
        <w:rPr>
          <w:rFonts w:asciiTheme="majorBidi" w:eastAsia="Times New Roman" w:hAnsiTheme="majorBidi" w:cstheme="majorBidi"/>
          <w:color w:val="00A550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 xml:space="preserve">3. 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  <w:cs/>
        </w:rPr>
        <w:t>วิชาเฉพาะ หรือที่เรียกว่า “ความถนัดแพทย์” คิดเป็น</w:t>
      </w:r>
      <w:r w:rsidRPr="001915B6">
        <w:rPr>
          <w:rFonts w:asciiTheme="majorBidi" w:eastAsia="Times New Roman" w:hAnsiTheme="majorBidi" w:cstheme="majorBidi"/>
          <w:b/>
          <w:bCs/>
          <w:color w:val="00A550"/>
          <w:sz w:val="28"/>
        </w:rPr>
        <w:t> 30%</w:t>
      </w:r>
    </w:p>
    <w:p w14:paraId="195444EF" w14:textId="77777777" w:rsidR="00C974B6" w:rsidRPr="001915B6" w:rsidRDefault="00C974B6" w:rsidP="00C974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666666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วิชาเฉพาะแพทย์เป็นการจัดการสอบระดับประเทศที่จัดสอบโดย กสพท ถือได้ว่าเป็นสนามการสอบแพทย์ที่เปิดกว้างรับผู้สมัครสอบทั่วทุกจังหวัด เป็นการทดสอบศักยภาพในการเรียนรู้ได้แก่</w:t>
      </w:r>
    </w:p>
    <w:p w14:paraId="50E53D8B" w14:textId="77777777" w:rsidR="00C974B6" w:rsidRPr="001915B6" w:rsidRDefault="00C974B6" w:rsidP="00C974B6">
      <w:pPr>
        <w:numPr>
          <w:ilvl w:val="0"/>
          <w:numId w:val="38"/>
        </w:numPr>
        <w:shd w:val="clear" w:color="auto" w:fill="FFFFFF"/>
        <w:spacing w:before="75" w:after="0" w:afterAutospacing="1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ความสามารถในการจับใจความคิดวิเคราะห์สังเคราะห์เชื่อมโยงความเป็นเหตุผล และการคิดอย่างมีวิจารณญาณ</w:t>
      </w:r>
    </w:p>
    <w:p w14:paraId="0576EA98" w14:textId="77777777" w:rsidR="00C974B6" w:rsidRPr="001915B6" w:rsidRDefault="00C974B6" w:rsidP="00C974B6">
      <w:pPr>
        <w:numPr>
          <w:ilvl w:val="0"/>
          <w:numId w:val="38"/>
        </w:numPr>
        <w:shd w:val="clear" w:color="auto" w:fill="FFFFFF"/>
        <w:spacing w:before="75" w:after="0" w:line="240" w:lineRule="auto"/>
        <w:ind w:left="870"/>
        <w:rPr>
          <w:rFonts w:asciiTheme="majorBidi" w:eastAsia="Times New Roman" w:hAnsiTheme="majorBidi" w:cstheme="majorBidi"/>
          <w:color w:val="22222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การประเมินแนวคิดทางจริยธรรม</w:t>
      </w:r>
    </w:p>
    <w:p w14:paraId="3889BEEE" w14:textId="77D669FB" w:rsidR="00B64665" w:rsidRPr="001915B6" w:rsidRDefault="00C974B6" w:rsidP="003513A1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สำหรับคะแนนที่นำมาคำนวณตามเกณฑ์การคัดเลือกเข้าศึกษาคณะแพทย์ในปีการศึกษา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2563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ใช้คะแนนรวมแล้ว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3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 xml:space="preserve">ส่วนด้วยกัน แต่ถ้าพลาดสนามสอบ กสพท ก็ยังมีสนามสอบแอดมิชชันที่ยื่นสอบคะแนน </w:t>
      </w:r>
      <w:r w:rsidRPr="001915B6">
        <w:rPr>
          <w:rFonts w:asciiTheme="majorBidi" w:eastAsia="Times New Roman" w:hAnsiTheme="majorBidi" w:cstheme="majorBidi"/>
          <w:color w:val="000000"/>
          <w:sz w:val="28"/>
        </w:rPr>
        <w:t xml:space="preserve">GAT/PAT </w:t>
      </w: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t>รวมถึงการสมัครเข้าโครงการต่าง ๆ กับทางมหาวิทยาลัยทั้งระบบโควตา มหาวิทยาลัยจะทำการจัดสอบเอง</w:t>
      </w:r>
    </w:p>
    <w:p w14:paraId="77ACC89A" w14:textId="77777777" w:rsidR="00B64665" w:rsidRPr="001915B6" w:rsidRDefault="00B64665">
      <w:pPr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1915B6">
        <w:rPr>
          <w:rFonts w:asciiTheme="majorBidi" w:eastAsia="Times New Roman" w:hAnsiTheme="majorBidi" w:cstheme="majorBidi"/>
          <w:color w:val="000000"/>
          <w:sz w:val="28"/>
          <w:cs/>
        </w:rPr>
        <w:br w:type="page"/>
      </w:r>
    </w:p>
    <w:p w14:paraId="5D5097A5" w14:textId="59AFAA85" w:rsidR="00C974B6" w:rsidRPr="001915B6" w:rsidRDefault="00B64665" w:rsidP="003513A1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1915B6">
        <w:rPr>
          <w:rFonts w:asciiTheme="majorBidi" w:eastAsia="Times New Roman" w:hAnsiTheme="majorBidi" w:cstheme="majorBidi"/>
          <w:sz w:val="28"/>
          <w:cs/>
        </w:rPr>
        <w:lastRenderedPageBreak/>
        <w:t xml:space="preserve">ที่มา </w:t>
      </w:r>
      <w:r w:rsidRPr="001915B6">
        <w:rPr>
          <w:rFonts w:asciiTheme="majorBidi" w:eastAsia="Times New Roman" w:hAnsiTheme="majorBidi" w:cstheme="majorBidi"/>
          <w:sz w:val="28"/>
        </w:rPr>
        <w:t>https://www.dek-d.com/tcas/</w:t>
      </w:r>
      <w:r w:rsidRPr="001915B6">
        <w:rPr>
          <w:rFonts w:asciiTheme="majorBidi" w:eastAsia="Times New Roman" w:hAnsiTheme="majorBidi" w:cstheme="majorBidi"/>
          <w:sz w:val="28"/>
          <w:cs/>
        </w:rPr>
        <w:t>55305</w:t>
      </w:r>
    </w:p>
    <w:p w14:paraId="79E69347" w14:textId="47246125" w:rsidR="00B64665" w:rsidRPr="001915B6" w:rsidRDefault="00C640F4" w:rsidP="00B64665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="Angsana New"/>
          <w:sz w:val="28"/>
          <w:cs/>
        </w:rPr>
        <w:t xml:space="preserve">ตอบทุกคำถาม! ในการสมัคร </w:t>
      </w:r>
      <w:r w:rsidRPr="00C640F4">
        <w:rPr>
          <w:rFonts w:asciiTheme="majorBidi" w:eastAsia="Times New Roman" w:hAnsiTheme="majorBidi" w:cstheme="majorBidi"/>
          <w:sz w:val="28"/>
        </w:rPr>
        <w:t xml:space="preserve">TCAS </w:t>
      </w:r>
      <w:r w:rsidRPr="00C640F4">
        <w:rPr>
          <w:rFonts w:asciiTheme="majorBidi" w:eastAsia="Times New Roman" w:hAnsiTheme="majorBidi" w:cs="Angsana New"/>
          <w:sz w:val="28"/>
          <w:cs/>
        </w:rPr>
        <w:t>รอบ 4 (</w:t>
      </w:r>
      <w:r w:rsidRPr="00C640F4">
        <w:rPr>
          <w:rFonts w:asciiTheme="majorBidi" w:eastAsia="Times New Roman" w:hAnsiTheme="majorBidi" w:cstheme="majorBidi"/>
          <w:sz w:val="28"/>
        </w:rPr>
        <w:t xml:space="preserve">Admission </w:t>
      </w:r>
      <w:r w:rsidRPr="00C640F4">
        <w:rPr>
          <w:rFonts w:asciiTheme="majorBidi" w:eastAsia="Times New Roman" w:hAnsiTheme="majorBidi" w:cs="Angsana New"/>
          <w:sz w:val="28"/>
          <w:cs/>
        </w:rPr>
        <w:t>2)</w:t>
      </w:r>
    </w:p>
    <w:p w14:paraId="37406825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จำเป็นต้องกรอกเกรดเฉลี่ย หรือ หน่วยกิต-เกรดสาระการเรียนรู้วิชาต่างๆ ไหม</w:t>
      </w:r>
    </w:p>
    <w:p w14:paraId="3CE81AC6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จำเป็นค่ะ น้องจะต้องเข้าไปกรอกให้ครบทุกสาระวิชา ทั้ง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GPAX GPA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และหน่วยกิต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2F57F4C6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ยืนยันสิทธิ์ (รอบ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1-2-3)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ไปแล้ว อยากสมัครรอบ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ได้ไหม</w:t>
      </w:r>
    </w:p>
    <w:p w14:paraId="5C561769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ถ้ายังไม่เคยสละสิทธิ์ ก็สามารถสมัครได้ โดยต้องสละสิทธิ์ในวันที่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17 - 18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พฤษภาคม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ก่อนค่ะ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6DCCFBEC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เลือกไม่ครบ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20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 xml:space="preserve">สาขาวิชาได้ไหม เลือกแค่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4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สาขาวิชาที่จะสมัครได้ไหม</w:t>
      </w:r>
    </w:p>
    <w:p w14:paraId="6BE97256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ได้ค่ะ เลือกเท่าไหร่ก็ได้ ตามที่อยากสมัครเลย ถ้าเข้าไปสมัครแล้วเกิดเปลี่ยนใจ ก็สามารถกลับไปเพิ่มสาขาวิชาได้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75D432C4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 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ค่าสมัครเท่าไหร่</w:t>
      </w:r>
    </w:p>
    <w:p w14:paraId="68AC8E33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อันดับละ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50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บาท + ค่าจัดการ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100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บาท (สูงสุด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300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บาท)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3ED82440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 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ชำระเงินค่าสมัครช่องทางไหนได้บ้าง</w:t>
      </w:r>
    </w:p>
    <w:p w14:paraId="04F39068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1)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เคาน์เตอร์เซอร์วิส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2) Mobile Banking 3)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บัตรเครดิต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0EF7A181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แคปหน้าจอ หรือไม่ปริ้นท์ใบชำระเงินไปได้ไหม</w:t>
      </w:r>
    </w:p>
    <w:p w14:paraId="4CFB7C6C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ได้จ้า แต่ต้องเก็บหลักฐานการชำเงินไว้ด้วยนะ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66E11BAA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ยืนยันสาขาวิชาก่อน แล้วจ่ายเงินทีหลังได้ไหม</w:t>
      </w:r>
    </w:p>
    <w:p w14:paraId="64EF4031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ได้ค่ะ จ่ายเงินได้ถึง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23.29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น. ของวันที่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20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พฤษภาคม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>63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497E862B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จ่ายเงินก่อน แล้วกดยืนยันสาขาวิชาทีหลังได้ไหม</w:t>
      </w:r>
    </w:p>
    <w:p w14:paraId="15EE0ED1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ได้ค่ะ อันที่จริงจะทำอะไรก่อนก็ได้ แค่ห้ามลืม! กดยืนยันสาขาวิชา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68BB30AE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lastRenderedPageBreak/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จ่ายเงินแล้ว เปลี่ยนอันดับ เปลี่ยนสาขาวิชาได้ไหม</w:t>
      </w:r>
    </w:p>
    <w:p w14:paraId="70476B5C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ได้ เปลี่ยนได้ทั้งคู่ จนถึงเวลา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23.59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น. ของวันที่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20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พฤษภาคม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>63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7EEE94B1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เปลี่ยนอันดับ/สาขาวิชาได้กี่ครั้ง</w:t>
      </w:r>
    </w:p>
    <w:p w14:paraId="21CB3646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กี่ครั้งก็ได้ แต่จะ "กดยืนยันสาขาวิชา" ได้ไม่เกิน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3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ครั้ง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0BEDEB88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มีข้อความขึ้นเตือนว่า "หน่วยกิตกลุ่มสาระ</w:t>
      </w:r>
      <w:proofErr w:type="gramStart"/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....ไม่ผ่านเกณฑ์ขั้นต่ำ</w:t>
      </w:r>
      <w:proofErr w:type="gramEnd"/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" คือยังไง</w:t>
      </w:r>
    </w:p>
    <w:p w14:paraId="41717A8D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สาขาวิชานั้นๆ มีกำหนดแผนการเรียน หรือผู้สมัครไม่ได้กรอกหน่วยกิต/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GPA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ไว้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39774B44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แค่สมัคร กดยืนยันสาขา แล้วก็จ่ายเงิน ก็ถือว่าเสร็จแล้วใช่ไหม</w:t>
      </w:r>
    </w:p>
    <w:p w14:paraId="308F3397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ใช่ ถ้ากดยืนยันสาขาแล้ว จะสามารถกดปุ่มปริ้นท์ใบสมัครได้ค่ะ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br/>
        <w:t> </w:t>
      </w:r>
    </w:p>
    <w:p w14:paraId="00BAF111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</w:rPr>
        <w:t xml:space="preserve">Q: </w:t>
      </w:r>
      <w:r w:rsidRPr="001915B6">
        <w:rPr>
          <w:rFonts w:asciiTheme="majorBidi" w:eastAsia="Times New Roman" w:hAnsiTheme="majorBidi" w:cstheme="majorBidi"/>
          <w:b/>
          <w:bCs/>
          <w:color w:val="FF0000"/>
          <w:spacing w:val="2"/>
          <w:sz w:val="28"/>
          <w:bdr w:val="none" w:sz="0" w:space="0" w:color="auto" w:frame="1"/>
          <w:cs/>
        </w:rPr>
        <w:t>เด็กซิ่วใช้คะแนนปีที่แล้วได้หรือไม่</w:t>
      </w:r>
    </w:p>
    <w:p w14:paraId="1EBEB80C" w14:textId="77777777" w:rsidR="00B64665" w:rsidRPr="001915B6" w:rsidRDefault="00B64665" w:rsidP="00B64665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color w:val="1A1A1A"/>
          <w:spacing w:val="2"/>
          <w:sz w:val="28"/>
        </w:rPr>
      </w:pP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A: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ได้ค่ะ โดยระบบจะดึงคะแนนที่ดีที่สุดของแต่ละวิชามาคำนวณคะแนน (วิชานึงอาจจะปี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63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 xml:space="preserve">อีกวิชาอาจจะปี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</w:rPr>
        <w:t xml:space="preserve">62 </w:t>
      </w:r>
      <w:r w:rsidRPr="001915B6">
        <w:rPr>
          <w:rFonts w:asciiTheme="majorBidi" w:eastAsia="Times New Roman" w:hAnsiTheme="majorBidi" w:cstheme="majorBidi"/>
          <w:color w:val="000000"/>
          <w:spacing w:val="2"/>
          <w:sz w:val="28"/>
          <w:bdr w:val="none" w:sz="0" w:space="0" w:color="auto" w:frame="1"/>
          <w:cs/>
        </w:rPr>
        <w:t>ได้หมด</w:t>
      </w:r>
      <w:r w:rsidRPr="001915B6">
        <w:rPr>
          <w:rFonts w:asciiTheme="majorBidi" w:eastAsia="Times New Roman" w:hAnsiTheme="majorBidi" w:cstheme="majorBidi"/>
          <w:color w:val="1A1A1A"/>
          <w:spacing w:val="2"/>
          <w:sz w:val="28"/>
        </w:rPr>
        <w:t>)</w:t>
      </w:r>
    </w:p>
    <w:p w14:paraId="7512C763" w14:textId="77777777" w:rsidR="00B64665" w:rsidRPr="001915B6" w:rsidRDefault="00B64665" w:rsidP="00B64665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</w:p>
    <w:p w14:paraId="08B3E133" w14:textId="092CE929" w:rsidR="00C640F4" w:rsidRDefault="00C640F4" w:rsidP="00B64665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666666"/>
          <w:sz w:val="28"/>
        </w:rPr>
      </w:pPr>
    </w:p>
    <w:p w14:paraId="1AF98BC2" w14:textId="77777777" w:rsidR="00C640F4" w:rsidRDefault="00C640F4">
      <w:pPr>
        <w:rPr>
          <w:rFonts w:asciiTheme="majorBidi" w:eastAsia="Times New Roman" w:hAnsiTheme="majorBidi" w:cstheme="majorBidi"/>
          <w:color w:val="666666"/>
          <w:sz w:val="28"/>
        </w:rPr>
      </w:pPr>
      <w:r>
        <w:rPr>
          <w:rFonts w:asciiTheme="majorBidi" w:eastAsia="Times New Roman" w:hAnsiTheme="majorBidi" w:cstheme="majorBidi"/>
          <w:color w:val="666666"/>
          <w:sz w:val="28"/>
        </w:rPr>
        <w:br w:type="page"/>
      </w:r>
    </w:p>
    <w:p w14:paraId="2368DE82" w14:textId="25B70B86" w:rsidR="00B64665" w:rsidRPr="00C640F4" w:rsidRDefault="00C640F4" w:rsidP="00B64665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 w:hint="cs"/>
          <w:sz w:val="28"/>
          <w:cs/>
        </w:rPr>
        <w:lastRenderedPageBreak/>
        <w:t xml:space="preserve">ที่มา </w:t>
      </w:r>
      <w:hyperlink r:id="rId19" w:history="1">
        <w:r w:rsidRPr="00C640F4">
          <w:rPr>
            <w:rStyle w:val="Hyperlink"/>
            <w:rFonts w:asciiTheme="majorBidi" w:eastAsia="Times New Roman" w:hAnsiTheme="majorBidi" w:cstheme="majorBidi"/>
            <w:color w:val="auto"/>
            <w:sz w:val="28"/>
            <w:u w:val="none"/>
          </w:rPr>
          <w:t>https://www.dek-d.com/tcas/52533/</w:t>
        </w:r>
      </w:hyperlink>
    </w:p>
    <w:p w14:paraId="79B32FF3" w14:textId="76B14765" w:rsidR="00C640F4" w:rsidRPr="00C640F4" w:rsidRDefault="00C640F4" w:rsidP="00B64665">
      <w:pPr>
        <w:shd w:val="clear" w:color="auto" w:fill="FFFFFF"/>
        <w:spacing w:line="240" w:lineRule="auto"/>
        <w:rPr>
          <w:rFonts w:asciiTheme="majorBidi" w:eastAsia="Times New Roman" w:hAnsiTheme="majorBidi" w:cs="Angsana New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Q &amp; A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ตอบข้อสงสัยในการสมัคร </w:t>
      </w:r>
      <w:r w:rsidRPr="00C640F4">
        <w:rPr>
          <w:rFonts w:asciiTheme="majorBidi" w:eastAsia="Times New Roman" w:hAnsiTheme="majorBidi" w:cstheme="majorBidi"/>
          <w:sz w:val="28"/>
        </w:rPr>
        <w:t xml:space="preserve">TCAS 62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รอบ </w:t>
      </w:r>
      <w:r w:rsidRPr="00C640F4">
        <w:rPr>
          <w:rFonts w:asciiTheme="majorBidi" w:eastAsia="Times New Roman" w:hAnsiTheme="majorBidi" w:cstheme="majorBidi"/>
          <w:sz w:val="28"/>
        </w:rPr>
        <w:t>3 (</w:t>
      </w:r>
      <w:r w:rsidRPr="00C640F4">
        <w:rPr>
          <w:rFonts w:asciiTheme="majorBidi" w:eastAsia="Times New Roman" w:hAnsiTheme="majorBidi" w:cs="Angsana New"/>
          <w:sz w:val="28"/>
          <w:cs/>
        </w:rPr>
        <w:t>รับตรงร่วมกัน)</w:t>
      </w:r>
    </w:p>
    <w:p w14:paraId="2C5FC620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จะสมัคร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TCAS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รอบ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3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ต้องลงทะเบียนก่อนใช่หรือไม่</w:t>
      </w:r>
    </w:p>
    <w:p w14:paraId="714076D7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ใช่ ต้องลงทะเบียนที่เว็บไซต์ </w:t>
      </w:r>
      <w:r w:rsidRPr="00C640F4">
        <w:rPr>
          <w:rFonts w:asciiTheme="majorBidi" w:eastAsia="Times New Roman" w:hAnsiTheme="majorBidi" w:cstheme="majorBidi"/>
          <w:sz w:val="28"/>
        </w:rPr>
        <w:t xml:space="preserve">student.mytcas.com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ก่อน โดยกดที่เมนู "เข้าสู่ระบบ/ลงทะเบียน" เลือก "ลงทะเบียน" สำหรับผู้ที่ลงทะเบียนแล้ว จะต้องเข้ามายืนยันตัวตนด้วย </w:t>
      </w:r>
      <w:r w:rsidRPr="00C640F4">
        <w:rPr>
          <w:rFonts w:asciiTheme="majorBidi" w:eastAsia="Times New Roman" w:hAnsiTheme="majorBidi" w:cstheme="majorBidi"/>
          <w:sz w:val="28"/>
        </w:rPr>
        <w:t xml:space="preserve">E-mail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ที่ใช้ในการลงทะเบียนอีกครั้งหนึ่ง โดยกด "ยืนยัน" เพียงครั้งเดียว (ห้ามกดหลายครั้งนะ) จากนั้นก็ให้ตรวจสอบที่ </w:t>
      </w:r>
      <w:r w:rsidRPr="00C640F4">
        <w:rPr>
          <w:rFonts w:asciiTheme="majorBidi" w:eastAsia="Times New Roman" w:hAnsiTheme="majorBidi" w:cstheme="majorBidi"/>
          <w:sz w:val="28"/>
        </w:rPr>
        <w:t xml:space="preserve">E-mail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ทั้งใน </w:t>
      </w:r>
      <w:r w:rsidRPr="00C640F4">
        <w:rPr>
          <w:rFonts w:asciiTheme="majorBidi" w:eastAsia="Times New Roman" w:hAnsiTheme="majorBidi" w:cstheme="majorBidi"/>
          <w:sz w:val="28"/>
        </w:rPr>
        <w:t xml:space="preserve">Inbox, Junk mail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และ </w:t>
      </w:r>
      <w:r w:rsidRPr="00C640F4">
        <w:rPr>
          <w:rFonts w:asciiTheme="majorBidi" w:eastAsia="Times New Roman" w:hAnsiTheme="majorBidi" w:cstheme="majorBidi"/>
          <w:sz w:val="28"/>
        </w:rPr>
        <w:t xml:space="preserve">Spam mail </w:t>
      </w:r>
      <w:r w:rsidRPr="00C640F4">
        <w:rPr>
          <w:rFonts w:asciiTheme="majorBidi" w:eastAsia="Times New Roman" w:hAnsiTheme="majorBidi" w:cs="Angsana New"/>
          <w:sz w:val="28"/>
          <w:cs/>
        </w:rPr>
        <w:t>ด้วย</w:t>
      </w:r>
    </w:p>
    <w:p w14:paraId="511C164F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3D90A672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>คําว่า "สาขาวิชาที่สนใจ" คืออะไร</w:t>
      </w:r>
    </w:p>
    <w:p w14:paraId="714E43C5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ระบบจะให้น้องๆ กรองสาขาวิชาที่สนใจในเบื้องต้น โดยสามารถเลือกออกมาได้สูงสุด </w:t>
      </w:r>
      <w:r w:rsidRPr="00C640F4">
        <w:rPr>
          <w:rFonts w:asciiTheme="majorBidi" w:eastAsia="Times New Roman" w:hAnsiTheme="majorBidi" w:cstheme="majorBidi"/>
          <w:sz w:val="28"/>
        </w:rPr>
        <w:t>20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สาขาวิชา เพื่อให้ง่ายต่อการตัดสินใจ ก่อนที่จะนำมาจัดอันดับ </w:t>
      </w:r>
      <w:r w:rsidRPr="00C640F4">
        <w:rPr>
          <w:rFonts w:asciiTheme="majorBidi" w:eastAsia="Times New Roman" w:hAnsiTheme="majorBidi" w:cstheme="majorBidi"/>
          <w:sz w:val="28"/>
        </w:rPr>
        <w:t>1- 6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สาขา ตามที่ต้องการจะสมัคร</w:t>
      </w:r>
    </w:p>
    <w:p w14:paraId="628ACD08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01E89E7A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เมื่อเลือกสาขาวิชาที่สนใจไปครบ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20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แล้ว จะเปลี่ยนใหม่ ลบออก เพิ่มใหม่ได้ไหม</w:t>
      </w:r>
    </w:p>
    <w:p w14:paraId="54145761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ทําได้ค่ะ จะเลือกครบ </w:t>
      </w:r>
      <w:r w:rsidRPr="00C640F4">
        <w:rPr>
          <w:rFonts w:asciiTheme="majorBidi" w:eastAsia="Times New Roman" w:hAnsiTheme="majorBidi" w:cstheme="majorBidi"/>
          <w:sz w:val="28"/>
        </w:rPr>
        <w:t>20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หรือไม่ครบก็ได้ แต่จะไม่เลือกเลยไม่ได้ เพราะระบบออกแบบให้เลือกสมัคร </w:t>
      </w:r>
      <w:r w:rsidRPr="00C640F4">
        <w:rPr>
          <w:rFonts w:asciiTheme="majorBidi" w:eastAsia="Times New Roman" w:hAnsiTheme="majorBidi" w:cstheme="majorBidi"/>
          <w:sz w:val="28"/>
        </w:rPr>
        <w:t>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อันดับจากสาขาวิชาที่สนใจเท่านั้น</w:t>
      </w:r>
    </w:p>
    <w:p w14:paraId="2B6912C3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79018A3E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ขั้นตอนการเลือกสาขาวิชาที่สมัคร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6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อันดับเป็นอย่างไร</w:t>
      </w:r>
    </w:p>
    <w:p w14:paraId="4B2170B2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แถบการเลือกสาขาวิชาที่สมัคร </w:t>
      </w:r>
      <w:r w:rsidRPr="00C640F4">
        <w:rPr>
          <w:rFonts w:asciiTheme="majorBidi" w:eastAsia="Times New Roman" w:hAnsiTheme="majorBidi" w:cstheme="majorBidi"/>
          <w:sz w:val="28"/>
        </w:rPr>
        <w:t>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อันดับ จะอยู่คู่กับปุ่มสาขาวิชาที่สนใจ เมื่อเลือกสาขาวิชาที่สนใจแล้ว จึงจะสามารถเลือกสาขาวิชาที่จะสมัคร </w:t>
      </w:r>
      <w:r w:rsidRPr="00C640F4">
        <w:rPr>
          <w:rFonts w:asciiTheme="majorBidi" w:eastAsia="Times New Roman" w:hAnsiTheme="majorBidi" w:cstheme="majorBidi"/>
          <w:sz w:val="28"/>
        </w:rPr>
        <w:t>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อันดับได้ โดยจะต้องเลือกแบบเรียงลําดับ </w:t>
      </w:r>
      <w:r w:rsidRPr="00C640F4">
        <w:rPr>
          <w:rFonts w:asciiTheme="majorBidi" w:eastAsia="Times New Roman" w:hAnsiTheme="majorBidi" w:cstheme="majorBidi"/>
          <w:sz w:val="28"/>
        </w:rPr>
        <w:t>1-6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หากไม่เรียงตามลําดับจะมีข้อความแจ้งเตือน</w:t>
      </w:r>
    </w:p>
    <w:p w14:paraId="5CED4663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15B2291F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ในขณะที่เลือกสาขาวิชาที่สมัคร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6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อันดับ แต่พบว่าไม่มีรายชื่อสาขาวิชาอยู่ใน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list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>ของสาขาวิชาที่สนใจ จะสามารถสมัครได้ไหม</w:t>
      </w:r>
    </w:p>
    <w:p w14:paraId="6EE045FA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ทําได้ โดยกลับไปเลือกที่เมนูสาขาวิชาที่สนใจเพิ่ม ถ้าเลือกไว้ครบ </w:t>
      </w:r>
      <w:r w:rsidRPr="00C640F4">
        <w:rPr>
          <w:rFonts w:asciiTheme="majorBidi" w:eastAsia="Times New Roman" w:hAnsiTheme="majorBidi" w:cstheme="majorBidi"/>
          <w:sz w:val="28"/>
        </w:rPr>
        <w:t>20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สาขาวิชาแล้ว ให้ลบบางสาขาออก และเลือกสาขาวิชาที่สนใจเพิ่ม เพื่อจะนํามาเลือกสาขาวิชาที่ต้องการสมัครได้</w:t>
      </w:r>
    </w:p>
    <w:p w14:paraId="2CE97F1C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14BE0F3F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เลือกสมัครครบ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6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อันดับ แล้วอยากเปลี่ยนสาขาวิชาได้ไหม</w:t>
      </w:r>
    </w:p>
    <w:p w14:paraId="5A5B8E98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lastRenderedPageBreak/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>หากต้องการเปลี่ยนแปลงหรือยกเลิกลําดับสาขาวิชาที่ต้องการลําดับใด ให้กดลบที่ลําดับนั้น ระบบจะแจ้ง เตือนให้แน่ใจว่าต้องการลบจริงก่อนกดคําว่า “นําออก”</w:t>
      </w:r>
    </w:p>
    <w:p w14:paraId="057A4B98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3FB2A8B0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>ลําดับการเลือกกับการชําระเงินแยกจากกันหมายความว่าอย่างไร</w:t>
      </w:r>
    </w:p>
    <w:p w14:paraId="43FE30B1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เมื่อเลือกลําดับสาขาวิชาพร้อมยืนยันเรียบร้อยแล้ว จะสามารถพิมพ์ใบแจ้งชําระเงินค่าสมัคร นําไปชําระเงินได้ที่ธนาคาร เคาน์เตอร์เซอร์วิส พร้อมค่าธรรมเนียมตามที่ระบุไว้ใบชําระเงิน และให้ชําระเงินค่าสมัครภายในเวลา </w:t>
      </w:r>
      <w:r w:rsidRPr="00C640F4">
        <w:rPr>
          <w:rFonts w:asciiTheme="majorBidi" w:eastAsia="Times New Roman" w:hAnsiTheme="majorBidi" w:cstheme="majorBidi"/>
          <w:sz w:val="28"/>
        </w:rPr>
        <w:t>22.59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น. ของวันที่ </w:t>
      </w:r>
      <w:r w:rsidRPr="00C640F4">
        <w:rPr>
          <w:rFonts w:asciiTheme="majorBidi" w:eastAsia="Times New Roman" w:hAnsiTheme="majorBidi" w:cstheme="majorBidi"/>
          <w:sz w:val="28"/>
        </w:rPr>
        <w:t>29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เมษายน </w:t>
      </w:r>
      <w:r w:rsidRPr="00C640F4">
        <w:rPr>
          <w:rFonts w:asciiTheme="majorBidi" w:eastAsia="Times New Roman" w:hAnsiTheme="majorBidi" w:cstheme="majorBidi"/>
          <w:sz w:val="28"/>
        </w:rPr>
        <w:t>2562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หลังจากนั้นน้องสามารถเปลี่ยนแปลงลําดับการเลือกจากสาขาวิชาที่เรียงลําดับไว้ หรือเปลี่ยนแปลงสาขาวิชาใหม่ได้ หลังการจ่ายเงินเรียบร้อยแล้ว ได้จนถึงเวลา </w:t>
      </w:r>
      <w:r w:rsidRPr="00C640F4">
        <w:rPr>
          <w:rFonts w:asciiTheme="majorBidi" w:eastAsia="Times New Roman" w:hAnsiTheme="majorBidi" w:cstheme="majorBidi"/>
          <w:sz w:val="28"/>
        </w:rPr>
        <w:t>24.00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น. ของวันที่ </w:t>
      </w:r>
      <w:r w:rsidRPr="00C640F4">
        <w:rPr>
          <w:rFonts w:asciiTheme="majorBidi" w:eastAsia="Times New Roman" w:hAnsiTheme="majorBidi" w:cstheme="majorBidi"/>
          <w:sz w:val="28"/>
        </w:rPr>
        <w:t>29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เมษายน </w:t>
      </w:r>
      <w:r w:rsidRPr="00C640F4">
        <w:rPr>
          <w:rFonts w:asciiTheme="majorBidi" w:eastAsia="Times New Roman" w:hAnsiTheme="majorBidi" w:cstheme="majorBidi"/>
          <w:sz w:val="28"/>
        </w:rPr>
        <w:t>2562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ต้องระมัดระวังเรื่องการจ่ายเงินให้ครบตามจํานวนสาขาวิชาที่เลือกไว้</w:t>
      </w:r>
    </w:p>
    <w:p w14:paraId="099EDE74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2EC8CE0D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ถ้าเลือกสาขาวิชาและพิมพ์ใบชําระเงินพร้อมจ่ายเงินไว้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3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อันดับ อยากสมัครเพิ่มต้องทําอย่างไร</w:t>
      </w:r>
    </w:p>
    <w:p w14:paraId="68958E41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ในกรณีที่ผู้สมัคร สมัครไม่ครบ </w:t>
      </w:r>
      <w:r w:rsidRPr="00C640F4">
        <w:rPr>
          <w:rFonts w:asciiTheme="majorBidi" w:eastAsia="Times New Roman" w:hAnsiTheme="majorBidi" w:cstheme="majorBidi"/>
          <w:sz w:val="28"/>
        </w:rPr>
        <w:t>6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อันดับและจ่ายเงินเรียบร้อยแล้ว ให้ตรวจสอบในระบบ ว่ามีการรับชําระเงินเรียบร้อยแล้ว แล้วจึงมาเพิ่มเติมสาขาวิชาในระบบอีกครั้ง แล้วนำใบชําระเงินไปชําระเพิ่มเติมในวันเวลาที่กําหนด</w:t>
      </w:r>
    </w:p>
    <w:p w14:paraId="4C7F4308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493B6791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>หลังจาก "ยืนยันสาขาที่สมัคร" ไปแล้ว จะเปลี่ยนแปลงสาขา หรือเรียงลำดับใหม่ได้อีกหรือไม่</w:t>
      </w:r>
    </w:p>
    <w:p w14:paraId="07010177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สามารถทำได้ แต่จะสามารถเปลี่ยนแปลงและยืนยันการเลือกสาขาวิชาได้ทั้งสิ้น </w:t>
      </w:r>
      <w:r w:rsidRPr="00C640F4">
        <w:rPr>
          <w:rFonts w:asciiTheme="majorBidi" w:eastAsia="Times New Roman" w:hAnsiTheme="majorBidi" w:cstheme="majorBidi"/>
          <w:sz w:val="28"/>
        </w:rPr>
        <w:t>3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ครั้งเท่านั้น และทำได้ภายในวันเวลาที่กำหนด</w:t>
      </w:r>
    </w:p>
    <w:p w14:paraId="4CA1F943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7CE460AB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การประกาศผลการคัดเลือกรอบที่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3 (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รับตรงร่วมกัน) เพื่อไปสอบสัมภาษณ์ เหมือนกับรอบที่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1-2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หรือไม่</w:t>
      </w:r>
    </w:p>
    <w:p w14:paraId="605D7E73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ในรอบที่ </w:t>
      </w:r>
      <w:r w:rsidRPr="00C640F4">
        <w:rPr>
          <w:rFonts w:asciiTheme="majorBidi" w:eastAsia="Times New Roman" w:hAnsiTheme="majorBidi" w:cstheme="majorBidi"/>
          <w:sz w:val="28"/>
        </w:rPr>
        <w:t>3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จะประกาศผลเพียง </w:t>
      </w:r>
      <w:r w:rsidRPr="00C640F4">
        <w:rPr>
          <w:rFonts w:asciiTheme="majorBidi" w:eastAsia="Times New Roman" w:hAnsiTheme="majorBidi" w:cstheme="majorBidi"/>
          <w:sz w:val="28"/>
        </w:rPr>
        <w:t>1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สาขาวิชาเท่านั้น แตกต่างจากรอบที่ </w:t>
      </w:r>
      <w:r w:rsidRPr="00C640F4">
        <w:rPr>
          <w:rFonts w:asciiTheme="majorBidi" w:eastAsia="Times New Roman" w:hAnsiTheme="majorBidi" w:cstheme="majorBidi"/>
          <w:sz w:val="28"/>
        </w:rPr>
        <w:t>1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และรอบที่ </w:t>
      </w:r>
      <w:r w:rsidRPr="00C640F4">
        <w:rPr>
          <w:rFonts w:asciiTheme="majorBidi" w:eastAsia="Times New Roman" w:hAnsiTheme="majorBidi" w:cstheme="majorBidi"/>
          <w:sz w:val="28"/>
        </w:rPr>
        <w:t>2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 ผู้สมัครที่ผ่านการคัดเลือกจะต้องไปรับการสัมภาษณ์ตามวันเวลาและสถานที่ที่มหาวิทยาลัยประกาศ</w:t>
      </w:r>
    </w:p>
    <w:p w14:paraId="7DC8E534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1F0DFD85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การไปสอบสัมภาษณ์ในรอบ </w:t>
      </w:r>
      <w:r w:rsidRPr="00C640F4">
        <w:rPr>
          <w:rFonts w:asciiTheme="majorBidi" w:eastAsia="Times New Roman" w:hAnsiTheme="majorBidi" w:cstheme="majorBidi"/>
          <w:color w:val="FF0000"/>
          <w:sz w:val="28"/>
        </w:rPr>
        <w:t>3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 xml:space="preserve"> ที่มหาวิทยาลัยจะถือว่าเป็นการยืนยันสิทธิ์หรือไม่ (นับครั้ง)</w:t>
      </w:r>
    </w:p>
    <w:p w14:paraId="76C39415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 xml:space="preserve">ผู้สมัครที่ผ่านการคัดเลือกและไปสอบสัมภาษณ์ที่มหาวิทยาลัย แต่ตัดสินใจไม่เข้าศึกษาหลังสัมภาษณ์ และไม่ลงนามยืนยันการเข้าศึกษา ระบบจะไม่นับว่าผู้สมัครยืนยันสิทธิ์ในรอบที่ </w:t>
      </w:r>
      <w:r w:rsidRPr="00C640F4">
        <w:rPr>
          <w:rFonts w:asciiTheme="majorBidi" w:eastAsia="Times New Roman" w:hAnsiTheme="majorBidi" w:cstheme="majorBidi"/>
          <w:sz w:val="28"/>
        </w:rPr>
        <w:t>3 (</w:t>
      </w:r>
      <w:r w:rsidRPr="00C640F4">
        <w:rPr>
          <w:rFonts w:asciiTheme="majorBidi" w:eastAsia="Times New Roman" w:hAnsiTheme="majorBidi" w:cs="Angsana New"/>
          <w:sz w:val="28"/>
          <w:cs/>
        </w:rPr>
        <w:t>ไม่นับครั้งของการยืนยันสิทธิ์) แม้ว่าจะมีรายชื่อประกาศให้มารับสัมภาษณ์ก็ตาม</w:t>
      </w:r>
    </w:p>
    <w:p w14:paraId="4814CF62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 </w:t>
      </w:r>
    </w:p>
    <w:p w14:paraId="6164AFDA" w14:textId="77777777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C640F4">
        <w:rPr>
          <w:rFonts w:asciiTheme="majorBidi" w:eastAsia="Times New Roman" w:hAnsiTheme="majorBidi" w:cstheme="majorBidi"/>
          <w:color w:val="FF0000"/>
          <w:sz w:val="28"/>
        </w:rPr>
        <w:lastRenderedPageBreak/>
        <w:t xml:space="preserve">Q: </w:t>
      </w:r>
      <w:r w:rsidRPr="00C640F4">
        <w:rPr>
          <w:rFonts w:asciiTheme="majorBidi" w:eastAsia="Times New Roman" w:hAnsiTheme="majorBidi" w:cs="Angsana New"/>
          <w:color w:val="FF0000"/>
          <w:sz w:val="28"/>
          <w:cs/>
        </w:rPr>
        <w:t>มีรายชื่อให้ไปสอบสัมภาษณ์ จะมีการคัดออกอีกในรอบสัมภาษณ์ไหม</w:t>
      </w:r>
    </w:p>
    <w:p w14:paraId="0A0CF1F2" w14:textId="6EBB2272" w:rsidR="00C640F4" w:rsidRPr="00C640F4" w:rsidRDefault="00C640F4" w:rsidP="00C640F4">
      <w:pPr>
        <w:shd w:val="clear" w:color="auto" w:fill="FFFFFF"/>
        <w:spacing w:line="240" w:lineRule="auto"/>
        <w:rPr>
          <w:rFonts w:asciiTheme="majorBidi" w:eastAsia="Times New Roman" w:hAnsiTheme="majorBidi" w:cstheme="majorBidi"/>
          <w:sz w:val="28"/>
        </w:rPr>
      </w:pPr>
      <w:r w:rsidRPr="00C640F4">
        <w:rPr>
          <w:rFonts w:asciiTheme="majorBidi" w:eastAsia="Times New Roman" w:hAnsiTheme="majorBidi" w:cstheme="majorBidi"/>
          <w:sz w:val="28"/>
        </w:rPr>
        <w:t xml:space="preserve">A: </w:t>
      </w:r>
      <w:r w:rsidRPr="00C640F4">
        <w:rPr>
          <w:rFonts w:asciiTheme="majorBidi" w:eastAsia="Times New Roman" w:hAnsiTheme="majorBidi" w:cs="Angsana New"/>
          <w:sz w:val="28"/>
          <w:cs/>
        </w:rPr>
        <w:t>โดยทั่วไป จะไม่มีการคัดออก (ตกสัมภาษณ์) ยกเว้นพบว่าผู้สมัครขาดคุณสมบัติตามที่สาขาวิชาระบุไว้ในประกาศ และถ้ามีการคัดออก ผู้สัมภาษณ์จะแจ้งเหตุผลที่ไม่สามารถรับผู้สมัครเข้าศึกษาได้</w:t>
      </w:r>
    </w:p>
    <w:sectPr w:rsidR="00C640F4" w:rsidRPr="00C6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85D"/>
    <w:multiLevelType w:val="multilevel"/>
    <w:tmpl w:val="9512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C6199"/>
    <w:multiLevelType w:val="multilevel"/>
    <w:tmpl w:val="F1E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A631E"/>
    <w:multiLevelType w:val="multilevel"/>
    <w:tmpl w:val="659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C30"/>
    <w:multiLevelType w:val="multilevel"/>
    <w:tmpl w:val="9D8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454C"/>
    <w:multiLevelType w:val="multilevel"/>
    <w:tmpl w:val="570A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4286C"/>
    <w:multiLevelType w:val="multilevel"/>
    <w:tmpl w:val="FA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272D2"/>
    <w:multiLevelType w:val="multilevel"/>
    <w:tmpl w:val="6D2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23F6"/>
    <w:multiLevelType w:val="multilevel"/>
    <w:tmpl w:val="965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75039"/>
    <w:multiLevelType w:val="multilevel"/>
    <w:tmpl w:val="D9C8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83926"/>
    <w:multiLevelType w:val="multilevel"/>
    <w:tmpl w:val="652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029F"/>
    <w:multiLevelType w:val="multilevel"/>
    <w:tmpl w:val="896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72C6"/>
    <w:multiLevelType w:val="multilevel"/>
    <w:tmpl w:val="DB1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4027"/>
    <w:multiLevelType w:val="multilevel"/>
    <w:tmpl w:val="AC1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56166"/>
    <w:multiLevelType w:val="multilevel"/>
    <w:tmpl w:val="C88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525C4"/>
    <w:multiLevelType w:val="multilevel"/>
    <w:tmpl w:val="2F7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B3E21"/>
    <w:multiLevelType w:val="multilevel"/>
    <w:tmpl w:val="8E3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E37BE"/>
    <w:multiLevelType w:val="multilevel"/>
    <w:tmpl w:val="7A38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FC34EC"/>
    <w:multiLevelType w:val="multilevel"/>
    <w:tmpl w:val="204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E5606"/>
    <w:multiLevelType w:val="multilevel"/>
    <w:tmpl w:val="CAA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20FEA"/>
    <w:multiLevelType w:val="multilevel"/>
    <w:tmpl w:val="4D7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C4A87"/>
    <w:multiLevelType w:val="multilevel"/>
    <w:tmpl w:val="E12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C6369"/>
    <w:multiLevelType w:val="multilevel"/>
    <w:tmpl w:val="F5D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21E80"/>
    <w:multiLevelType w:val="multilevel"/>
    <w:tmpl w:val="97E6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F33E1"/>
    <w:multiLevelType w:val="multilevel"/>
    <w:tmpl w:val="08A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210CA"/>
    <w:multiLevelType w:val="multilevel"/>
    <w:tmpl w:val="A8E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E3B23"/>
    <w:multiLevelType w:val="multilevel"/>
    <w:tmpl w:val="EA1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A0B01"/>
    <w:multiLevelType w:val="multilevel"/>
    <w:tmpl w:val="C4C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214B4"/>
    <w:multiLevelType w:val="multilevel"/>
    <w:tmpl w:val="D91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67E4A"/>
    <w:multiLevelType w:val="multilevel"/>
    <w:tmpl w:val="41E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C092F"/>
    <w:multiLevelType w:val="multilevel"/>
    <w:tmpl w:val="08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61162"/>
    <w:multiLevelType w:val="multilevel"/>
    <w:tmpl w:val="1C0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F4D5C"/>
    <w:multiLevelType w:val="multilevel"/>
    <w:tmpl w:val="ED2C3938"/>
    <w:lvl w:ilvl="0">
      <w:start w:val="1"/>
      <w:numFmt w:val="decimal"/>
      <w:pStyle w:val="MainTopic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BD0585"/>
    <w:multiLevelType w:val="multilevel"/>
    <w:tmpl w:val="ED5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04607"/>
    <w:multiLevelType w:val="multilevel"/>
    <w:tmpl w:val="601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250BDA"/>
    <w:multiLevelType w:val="multilevel"/>
    <w:tmpl w:val="AEC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64DB0"/>
    <w:multiLevelType w:val="multilevel"/>
    <w:tmpl w:val="5F7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46E80"/>
    <w:multiLevelType w:val="multilevel"/>
    <w:tmpl w:val="CC08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1"/>
  </w:num>
  <w:num w:numId="3">
    <w:abstractNumId w:val="2"/>
  </w:num>
  <w:num w:numId="4">
    <w:abstractNumId w:val="26"/>
  </w:num>
  <w:num w:numId="5">
    <w:abstractNumId w:val="5"/>
  </w:num>
  <w:num w:numId="6">
    <w:abstractNumId w:val="24"/>
  </w:num>
  <w:num w:numId="7">
    <w:abstractNumId w:val="19"/>
  </w:num>
  <w:num w:numId="8">
    <w:abstractNumId w:val="29"/>
  </w:num>
  <w:num w:numId="9">
    <w:abstractNumId w:val="6"/>
  </w:num>
  <w:num w:numId="10">
    <w:abstractNumId w:val="18"/>
  </w:num>
  <w:num w:numId="11">
    <w:abstractNumId w:val="23"/>
  </w:num>
  <w:num w:numId="12">
    <w:abstractNumId w:val="32"/>
  </w:num>
  <w:num w:numId="13">
    <w:abstractNumId w:val="11"/>
  </w:num>
  <w:num w:numId="14">
    <w:abstractNumId w:val="28"/>
  </w:num>
  <w:num w:numId="15">
    <w:abstractNumId w:val="15"/>
  </w:num>
  <w:num w:numId="16">
    <w:abstractNumId w:val="25"/>
  </w:num>
  <w:num w:numId="17">
    <w:abstractNumId w:val="22"/>
  </w:num>
  <w:num w:numId="18">
    <w:abstractNumId w:val="20"/>
  </w:num>
  <w:num w:numId="19">
    <w:abstractNumId w:val="13"/>
  </w:num>
  <w:num w:numId="20">
    <w:abstractNumId w:val="27"/>
  </w:num>
  <w:num w:numId="21">
    <w:abstractNumId w:val="1"/>
  </w:num>
  <w:num w:numId="22">
    <w:abstractNumId w:val="35"/>
  </w:num>
  <w:num w:numId="23">
    <w:abstractNumId w:val="21"/>
  </w:num>
  <w:num w:numId="24">
    <w:abstractNumId w:val="30"/>
  </w:num>
  <w:num w:numId="25">
    <w:abstractNumId w:val="34"/>
  </w:num>
  <w:num w:numId="26">
    <w:abstractNumId w:val="4"/>
  </w:num>
  <w:num w:numId="27">
    <w:abstractNumId w:val="3"/>
  </w:num>
  <w:num w:numId="28">
    <w:abstractNumId w:val="17"/>
  </w:num>
  <w:num w:numId="29">
    <w:abstractNumId w:val="36"/>
  </w:num>
  <w:num w:numId="30">
    <w:abstractNumId w:val="8"/>
  </w:num>
  <w:num w:numId="31">
    <w:abstractNumId w:val="9"/>
  </w:num>
  <w:num w:numId="32">
    <w:abstractNumId w:val="12"/>
  </w:num>
  <w:num w:numId="33">
    <w:abstractNumId w:val="0"/>
  </w:num>
  <w:num w:numId="34">
    <w:abstractNumId w:val="7"/>
  </w:num>
  <w:num w:numId="35">
    <w:abstractNumId w:val="16"/>
  </w:num>
  <w:num w:numId="36">
    <w:abstractNumId w:val="10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D5"/>
    <w:rsid w:val="000E28E5"/>
    <w:rsid w:val="00114B76"/>
    <w:rsid w:val="001915B6"/>
    <w:rsid w:val="00275E12"/>
    <w:rsid w:val="003513A1"/>
    <w:rsid w:val="00351C34"/>
    <w:rsid w:val="003C57E1"/>
    <w:rsid w:val="003D62D5"/>
    <w:rsid w:val="003F7728"/>
    <w:rsid w:val="00452B19"/>
    <w:rsid w:val="004A04DB"/>
    <w:rsid w:val="00565518"/>
    <w:rsid w:val="006E2777"/>
    <w:rsid w:val="007037E7"/>
    <w:rsid w:val="007166B2"/>
    <w:rsid w:val="00777EF5"/>
    <w:rsid w:val="007850BB"/>
    <w:rsid w:val="007958FA"/>
    <w:rsid w:val="007E5656"/>
    <w:rsid w:val="008023B6"/>
    <w:rsid w:val="0080311C"/>
    <w:rsid w:val="008314ED"/>
    <w:rsid w:val="008B3B86"/>
    <w:rsid w:val="00942769"/>
    <w:rsid w:val="009E4718"/>
    <w:rsid w:val="00A0285D"/>
    <w:rsid w:val="00A61F4E"/>
    <w:rsid w:val="00AE3DC7"/>
    <w:rsid w:val="00B2514A"/>
    <w:rsid w:val="00B2727E"/>
    <w:rsid w:val="00B64665"/>
    <w:rsid w:val="00C640F4"/>
    <w:rsid w:val="00C71C10"/>
    <w:rsid w:val="00C974B6"/>
    <w:rsid w:val="00CD7D06"/>
    <w:rsid w:val="00D273DB"/>
    <w:rsid w:val="00D40CF4"/>
    <w:rsid w:val="00D53BBC"/>
    <w:rsid w:val="00D97F7A"/>
    <w:rsid w:val="00DB173A"/>
    <w:rsid w:val="00DC6DA8"/>
    <w:rsid w:val="00E71E23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39E0"/>
  <w15:chartTrackingRefBased/>
  <w15:docId w15:val="{D51DAF85-C8E9-4912-97BF-4F14D49B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8B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Style">
    <w:name w:val="Footnote Style"/>
    <w:basedOn w:val="FootnoteText"/>
    <w:link w:val="FootnoteStyleChar"/>
    <w:qFormat/>
    <w:rsid w:val="00114B76"/>
    <w:pPr>
      <w:ind w:firstLine="567"/>
    </w:pPr>
    <w:rPr>
      <w:rFonts w:ascii="TH Sarabun New" w:eastAsia="TH Sarabun New" w:hAnsi="TH Sarabun New" w:cs="TH Sarabun New"/>
      <w:sz w:val="24"/>
      <w:szCs w:val="24"/>
    </w:rPr>
  </w:style>
  <w:style w:type="character" w:customStyle="1" w:styleId="FootnoteStyleChar">
    <w:name w:val="Footnote Style Char"/>
    <w:basedOn w:val="FootnoteTextChar"/>
    <w:link w:val="FootnoteStyle"/>
    <w:rsid w:val="00114B76"/>
    <w:rPr>
      <w:rFonts w:ascii="TH Sarabun New" w:eastAsia="TH Sarabun New" w:hAnsi="TH Sarabun New" w:cs="TH Sarabun New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B7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B76"/>
    <w:rPr>
      <w:sz w:val="20"/>
      <w:szCs w:val="25"/>
    </w:rPr>
  </w:style>
  <w:style w:type="paragraph" w:customStyle="1" w:styleId="MainTopic">
    <w:name w:val="Main Topic"/>
    <w:basedOn w:val="ListParagraph"/>
    <w:link w:val="MainTopicChar"/>
    <w:qFormat/>
    <w:rsid w:val="00114B76"/>
    <w:pPr>
      <w:numPr>
        <w:numId w:val="2"/>
      </w:numPr>
    </w:pPr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MainTopicChar">
    <w:name w:val="Main Topic Char"/>
    <w:basedOn w:val="DefaultParagraphFont"/>
    <w:link w:val="MainTopic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14B76"/>
    <w:pPr>
      <w:ind w:left="720"/>
      <w:contextualSpacing/>
    </w:pPr>
  </w:style>
  <w:style w:type="paragraph" w:customStyle="1" w:styleId="SubTopic1">
    <w:name w:val="Sub Topic 1"/>
    <w:basedOn w:val="MainTopic"/>
    <w:link w:val="SubTopic1Char"/>
    <w:qFormat/>
    <w:rsid w:val="00114B76"/>
    <w:pPr>
      <w:numPr>
        <w:ilvl w:val="1"/>
        <w:numId w:val="1"/>
      </w:numPr>
    </w:pPr>
  </w:style>
  <w:style w:type="character" w:customStyle="1" w:styleId="SubTopic1Char">
    <w:name w:val="Sub Topic 1 Char"/>
    <w:basedOn w:val="MainTopicChar"/>
    <w:link w:val="SubTopic1"/>
    <w:rsid w:val="00114B76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TableCaptionStyle">
    <w:name w:val="Table Caption Style"/>
    <w:basedOn w:val="Caption"/>
    <w:link w:val="TableCaptionStyleChar"/>
    <w:qFormat/>
    <w:rsid w:val="00114B76"/>
    <w:rPr>
      <w:b w:val="0"/>
      <w:bCs w:val="0"/>
      <w:i/>
      <w:iCs/>
    </w:rPr>
  </w:style>
  <w:style w:type="character" w:customStyle="1" w:styleId="TableCaptionStyleChar">
    <w:name w:val="Table Caption Style Char"/>
    <w:basedOn w:val="DefaultParagraphFont"/>
    <w:link w:val="TableCaptionStyle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14B76"/>
    <w:pPr>
      <w:spacing w:after="200" w:line="240" w:lineRule="auto"/>
      <w:ind w:firstLine="567"/>
      <w:jc w:val="center"/>
    </w:pPr>
    <w:rPr>
      <w:rFonts w:ascii="TH Sarabun New" w:eastAsia="TH Sarabun New" w:hAnsi="TH Sarabun New" w:cs="TH Sarabun New"/>
      <w:b/>
      <w:bCs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114B76"/>
    <w:rPr>
      <w:rFonts w:ascii="TH Sarabun New" w:eastAsia="TH Sarabun New" w:hAnsi="TH Sarabun New" w:cs="TH Sarabun New"/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D53B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B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61F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F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F4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974B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C974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558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7327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386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2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9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77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59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28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7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8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0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6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4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14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7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4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7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73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7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43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3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1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18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7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82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49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80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1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2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7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41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76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9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4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13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14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168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1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59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012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95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61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38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467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90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091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93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809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710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213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5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42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27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505">
          <w:marLeft w:val="12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569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79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845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93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9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028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893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869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99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40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733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854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88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45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71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6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270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428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416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749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52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477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062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519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121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264">
          <w:marLeft w:val="60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18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6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7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1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9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trong.com/tcas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nttrong.com/tcas/tcas64" TargetMode="External"/><Relationship Id="rId12" Type="http://schemas.openxmlformats.org/officeDocument/2006/relationships/hyperlink" Target="https://www.dek-d.com/tcas/55907/" TargetMode="External"/><Relationship Id="rId17" Type="http://schemas.openxmlformats.org/officeDocument/2006/relationships/hyperlink" Target="https://www.webythebrain.com/article/doctor-aptitude-test_thinking_tcas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ythebrain.com/article/doctor-aptitude-test_medical_tcas6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caster.net/2019/10/qatcas63%E0%B8%A3%E0%B8%AD%E0%B8%9A1%E0%B8%9E%E0%B8%AD%E0%B8%A3%E0%B9%8C%E0%B8%95/" TargetMode="External"/><Relationship Id="rId11" Type="http://schemas.openxmlformats.org/officeDocument/2006/relationships/hyperlink" Target="https://www.dek-d.com/tcas/55187/" TargetMode="External"/><Relationship Id="rId5" Type="http://schemas.openxmlformats.org/officeDocument/2006/relationships/hyperlink" Target="https://sites.google.com/site/tcas50361/-mmu-xawuth-lab-tcas/q-a-rwm-khatham-yxd-hit-rabb-tcas" TargetMode="External"/><Relationship Id="rId15" Type="http://schemas.openxmlformats.org/officeDocument/2006/relationships/hyperlink" Target="https://www.webythebrain.com/article/doctor-aptitude-test_intelligence_tcas61" TargetMode="External"/><Relationship Id="rId10" Type="http://schemas.openxmlformats.org/officeDocument/2006/relationships/hyperlink" Target="https://tcas.in.th/" TargetMode="External"/><Relationship Id="rId19" Type="http://schemas.openxmlformats.org/officeDocument/2006/relationships/hyperlink" Target="https://www.dek-d.com/tcas/525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k-d.com/tcas/5592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28</Pages>
  <Words>5433</Words>
  <Characters>30971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Siricharnsakulchai</dc:creator>
  <cp:keywords/>
  <dc:description/>
  <cp:lastModifiedBy>Kittipat Siricharnsakulchai</cp:lastModifiedBy>
  <cp:revision>23</cp:revision>
  <dcterms:created xsi:type="dcterms:W3CDTF">2020-09-30T14:38:00Z</dcterms:created>
  <dcterms:modified xsi:type="dcterms:W3CDTF">2021-02-17T10:55:00Z</dcterms:modified>
</cp:coreProperties>
</file>