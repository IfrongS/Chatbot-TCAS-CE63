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656AF" w14:textId="5795FFF1" w:rsidR="007037E7" w:rsidRPr="00DB173A" w:rsidRDefault="007037E7" w:rsidP="003D62D5">
      <w:pPr>
        <w:rPr>
          <w:rFonts w:ascii="TH SarabunPSK" w:hAnsi="TH SarabunPSK" w:cs="TH SarabunPSK"/>
          <w:sz w:val="32"/>
          <w:szCs w:val="32"/>
        </w:rPr>
      </w:pPr>
      <w:r w:rsidRPr="00DB173A">
        <w:rPr>
          <w:rFonts w:ascii="TH SarabunPSK" w:hAnsi="TH SarabunPSK" w:cs="TH SarabunPSK" w:hint="cs"/>
          <w:sz w:val="32"/>
          <w:szCs w:val="32"/>
          <w:cs/>
        </w:rPr>
        <w:t>ที่มา</w:t>
      </w:r>
      <w:r w:rsidRPr="00DB173A">
        <w:rPr>
          <w:rFonts w:ascii="TH SarabunPSK" w:hAnsi="TH SarabunPSK" w:cs="TH SarabunPSK" w:hint="cs"/>
          <w:sz w:val="32"/>
          <w:szCs w:val="32"/>
        </w:rPr>
        <w:t xml:space="preserve"> </w:t>
      </w:r>
      <w:hyperlink r:id="rId5" w:history="1">
        <w:r w:rsidRPr="00DB173A">
          <w:rPr>
            <w:rStyle w:val="Hyperlink"/>
            <w:rFonts w:ascii="TH SarabunPSK" w:hAnsi="TH SarabunPSK" w:cs="TH SarabunPSK" w:hint="cs"/>
            <w:color w:val="auto"/>
            <w:sz w:val="32"/>
            <w:szCs w:val="32"/>
          </w:rPr>
          <w:t>https://sites.google.com/site/tcas50361/-mmu-xawuth-lab-tcas/q-a-rwm-khatham-yxd-hit-rabb-tcas</w:t>
        </w:r>
      </w:hyperlink>
    </w:p>
    <w:p w14:paraId="22272805" w14:textId="2E7C1DF7" w:rsidR="003D62D5" w:rsidRPr="00DB173A" w:rsidRDefault="003D62D5" w:rsidP="003D62D5">
      <w:pPr>
        <w:rPr>
          <w:rFonts w:ascii="TH SarabunPSK" w:hAnsi="TH SarabunPSK" w:cs="TH SarabunPSK"/>
          <w:sz w:val="32"/>
          <w:szCs w:val="32"/>
        </w:rPr>
      </w:pPr>
      <w:r w:rsidRPr="00DB173A">
        <w:rPr>
          <w:rFonts w:ascii="TH SarabunPSK" w:hAnsi="TH SarabunPSK" w:cs="TH SarabunPSK" w:hint="cs"/>
          <w:sz w:val="32"/>
          <w:szCs w:val="32"/>
          <w:cs/>
        </w:rPr>
        <w:t>คำถาม :  รับตรงต่างๆ เกณฑ์จะยังเหมือนเดิมของรุ่นพี่ไหม</w:t>
      </w:r>
      <w:r w:rsidRPr="00DB173A">
        <w:rPr>
          <w:rFonts w:ascii="TH SarabunPSK" w:hAnsi="TH SarabunPSK" w:cs="TH SarabunPSK" w:hint="cs"/>
          <w:sz w:val="32"/>
          <w:szCs w:val="32"/>
        </w:rPr>
        <w:t>?</w:t>
      </w:r>
    </w:p>
    <w:p w14:paraId="5337003D" w14:textId="77777777" w:rsidR="003D62D5" w:rsidRPr="00DB173A" w:rsidRDefault="003D62D5" w:rsidP="003D62D5">
      <w:pPr>
        <w:rPr>
          <w:rFonts w:ascii="TH SarabunPSK" w:hAnsi="TH SarabunPSK" w:cs="TH SarabunPSK"/>
          <w:sz w:val="32"/>
          <w:szCs w:val="32"/>
        </w:rPr>
      </w:pPr>
      <w:r w:rsidRPr="00DB173A">
        <w:rPr>
          <w:rFonts w:ascii="TH SarabunPSK" w:hAnsi="TH SarabunPSK" w:cs="TH SarabunPSK" w:hint="cs"/>
          <w:sz w:val="32"/>
          <w:szCs w:val="32"/>
          <w:cs/>
        </w:rPr>
        <w:t xml:space="preserve">       คำตอบ :  หากพูดถึงวิชาการสอบ หลักๆในระบบ </w:t>
      </w:r>
      <w:r w:rsidRPr="00DB173A">
        <w:rPr>
          <w:rFonts w:ascii="TH SarabunPSK" w:hAnsi="TH SarabunPSK" w:cs="TH SarabunPSK" w:hint="cs"/>
          <w:sz w:val="32"/>
          <w:szCs w:val="32"/>
        </w:rPr>
        <w:t xml:space="preserve">TCAS </w:t>
      </w:r>
      <w:r w:rsidRPr="00DB173A">
        <w:rPr>
          <w:rFonts w:ascii="TH SarabunPSK" w:hAnsi="TH SarabunPSK" w:cs="TH SarabunPSK" w:hint="cs"/>
          <w:sz w:val="32"/>
          <w:szCs w:val="32"/>
          <w:cs/>
        </w:rPr>
        <w:t xml:space="preserve">จะเน้นใช้ข้อสอบกลางคือ </w:t>
      </w:r>
      <w:r w:rsidRPr="00DB173A">
        <w:rPr>
          <w:rFonts w:ascii="TH SarabunPSK" w:hAnsi="TH SarabunPSK" w:cs="TH SarabunPSK" w:hint="cs"/>
          <w:sz w:val="32"/>
          <w:szCs w:val="32"/>
        </w:rPr>
        <w:t>GAT,PAT,</w:t>
      </w:r>
      <w:r w:rsidRPr="00DB173A">
        <w:rPr>
          <w:rFonts w:ascii="TH SarabunPSK" w:hAnsi="TH SarabunPSK" w:cs="TH SarabunPSK" w:hint="cs"/>
          <w:sz w:val="32"/>
          <w:szCs w:val="32"/>
          <w:cs/>
        </w:rPr>
        <w:t xml:space="preserve">วิชาสามัญ เเละ </w:t>
      </w:r>
      <w:r w:rsidRPr="00DB173A">
        <w:rPr>
          <w:rFonts w:ascii="TH SarabunPSK" w:hAnsi="TH SarabunPSK" w:cs="TH SarabunPSK" w:hint="cs"/>
          <w:sz w:val="32"/>
          <w:szCs w:val="32"/>
        </w:rPr>
        <w:t xml:space="preserve">O-NET </w:t>
      </w:r>
      <w:r w:rsidRPr="00DB173A">
        <w:rPr>
          <w:rFonts w:ascii="TH SarabunPSK" w:hAnsi="TH SarabunPSK" w:cs="TH SarabunPSK" w:hint="cs"/>
          <w:sz w:val="32"/>
          <w:szCs w:val="32"/>
          <w:cs/>
        </w:rPr>
        <w:t>ก้พอจะพูดได้ว่าเกณฑ์การคัดเลือกไม่ได้เปลี่ยน เเต่วิชาไหนไช้น้ำหนักเท่าไหร เเนะนำให้น้องๆ ตรวจสอบจากระเบียบการปัจจุบัน</w:t>
      </w:r>
    </w:p>
    <w:p w14:paraId="0010F563" w14:textId="77777777" w:rsidR="003D62D5" w:rsidRPr="00DB173A" w:rsidRDefault="003D62D5" w:rsidP="003D62D5">
      <w:pPr>
        <w:rPr>
          <w:rFonts w:ascii="TH SarabunPSK" w:hAnsi="TH SarabunPSK" w:cs="TH SarabunPSK"/>
          <w:sz w:val="32"/>
          <w:szCs w:val="32"/>
        </w:rPr>
      </w:pPr>
      <w:r w:rsidRPr="00DB173A">
        <w:rPr>
          <w:rFonts w:ascii="TH SarabunPSK" w:hAnsi="TH SarabunPSK" w:cs="TH SarabunPSK" w:hint="cs"/>
          <w:sz w:val="32"/>
          <w:szCs w:val="32"/>
        </w:rPr>
        <w:t xml:space="preserve">       </w:t>
      </w:r>
    </w:p>
    <w:p w14:paraId="25A2868C" w14:textId="25CAACB3" w:rsidR="003D62D5" w:rsidRPr="00DB173A" w:rsidRDefault="003D62D5" w:rsidP="003D62D5">
      <w:pPr>
        <w:rPr>
          <w:rFonts w:ascii="TH SarabunPSK" w:hAnsi="TH SarabunPSK" w:cs="TH SarabunPSK"/>
          <w:sz w:val="32"/>
          <w:szCs w:val="32"/>
        </w:rPr>
      </w:pPr>
      <w:r w:rsidRPr="00DB173A">
        <w:rPr>
          <w:rFonts w:ascii="TH SarabunPSK" w:hAnsi="TH SarabunPSK" w:cs="TH SarabunPSK" w:hint="cs"/>
          <w:sz w:val="32"/>
          <w:szCs w:val="32"/>
          <w:cs/>
        </w:rPr>
        <w:t xml:space="preserve">คำถาม :  สมัครรับตรงมากกว่า </w:t>
      </w:r>
      <w:r w:rsidRPr="00DB173A">
        <w:rPr>
          <w:rFonts w:ascii="TH SarabunPSK" w:hAnsi="TH SarabunPSK" w:cs="TH SarabunPSK" w:hint="cs"/>
          <w:sz w:val="32"/>
          <w:szCs w:val="32"/>
        </w:rPr>
        <w:t>1</w:t>
      </w:r>
      <w:r w:rsidRPr="00DB173A">
        <w:rPr>
          <w:rFonts w:ascii="TH SarabunPSK" w:hAnsi="TH SarabunPSK" w:cs="TH SarabunPSK" w:hint="cs"/>
          <w:sz w:val="32"/>
          <w:szCs w:val="32"/>
          <w:cs/>
        </w:rPr>
        <w:t xml:space="preserve"> โครงการได้ไหม</w:t>
      </w:r>
      <w:r w:rsidRPr="00DB173A">
        <w:rPr>
          <w:rFonts w:ascii="TH SarabunPSK" w:hAnsi="TH SarabunPSK" w:cs="TH SarabunPSK" w:hint="cs"/>
          <w:sz w:val="32"/>
          <w:szCs w:val="32"/>
        </w:rPr>
        <w:t>?</w:t>
      </w:r>
    </w:p>
    <w:p w14:paraId="67106972" w14:textId="77777777" w:rsidR="003D62D5" w:rsidRPr="00DB173A" w:rsidRDefault="003D62D5" w:rsidP="003D62D5">
      <w:pPr>
        <w:rPr>
          <w:rFonts w:ascii="TH SarabunPSK" w:hAnsi="TH SarabunPSK" w:cs="TH SarabunPSK"/>
          <w:sz w:val="32"/>
          <w:szCs w:val="32"/>
        </w:rPr>
      </w:pPr>
      <w:r w:rsidRPr="00DB173A">
        <w:rPr>
          <w:rFonts w:ascii="TH SarabunPSK" w:hAnsi="TH SarabunPSK" w:cs="TH SarabunPSK" w:hint="cs"/>
          <w:sz w:val="32"/>
          <w:szCs w:val="32"/>
          <w:cs/>
        </w:rPr>
        <w:t xml:space="preserve">        คำตอบ :  ต้องบอกก่อนว่าการสอบ </w:t>
      </w:r>
      <w:r w:rsidRPr="00DB173A">
        <w:rPr>
          <w:rFonts w:ascii="TH SarabunPSK" w:hAnsi="TH SarabunPSK" w:cs="TH SarabunPSK" w:hint="cs"/>
          <w:sz w:val="32"/>
          <w:szCs w:val="32"/>
        </w:rPr>
        <w:t xml:space="preserve">TCAS </w:t>
      </w:r>
      <w:r w:rsidRPr="00DB173A">
        <w:rPr>
          <w:rFonts w:ascii="TH SarabunPSK" w:hAnsi="TH SarabunPSK" w:cs="TH SarabunPSK" w:hint="cs"/>
          <w:sz w:val="32"/>
          <w:szCs w:val="32"/>
          <w:cs/>
        </w:rPr>
        <w:t xml:space="preserve">เเละเเอดมินชั่นเเบบเดิมไม่เหมือนกันซะทีเดียว เเบบเดิมสอบเท่าไหร่ก็ได้จนกว่าจะพอ เเล้วมาเคลียริงเฮ้าส์ยืนยันสิทธิ์ </w:t>
      </w:r>
      <w:r w:rsidRPr="00DB173A">
        <w:rPr>
          <w:rFonts w:ascii="TH SarabunPSK" w:hAnsi="TH SarabunPSK" w:cs="TH SarabunPSK" w:hint="cs"/>
          <w:sz w:val="32"/>
          <w:szCs w:val="32"/>
        </w:rPr>
        <w:t>1</w:t>
      </w:r>
      <w:r w:rsidRPr="00DB173A">
        <w:rPr>
          <w:rFonts w:ascii="TH SarabunPSK" w:hAnsi="TH SarabunPSK" w:cs="TH SarabunPSK" w:hint="cs"/>
          <w:sz w:val="32"/>
          <w:szCs w:val="32"/>
          <w:cs/>
        </w:rPr>
        <w:t xml:space="preserve"> สิทธิ์ก่อนเเอดมิชชั่นเเค่รอบเดียว ส่วนในระบบใหม่ เเต่ละรอบสามารถสมัครได้มากกว่า </w:t>
      </w:r>
      <w:r w:rsidRPr="00DB173A">
        <w:rPr>
          <w:rFonts w:ascii="TH SarabunPSK" w:hAnsi="TH SarabunPSK" w:cs="TH SarabunPSK" w:hint="cs"/>
          <w:sz w:val="32"/>
          <w:szCs w:val="32"/>
        </w:rPr>
        <w:t>1</w:t>
      </w:r>
      <w:r w:rsidRPr="00DB173A">
        <w:rPr>
          <w:rFonts w:ascii="TH SarabunPSK" w:hAnsi="TH SarabunPSK" w:cs="TH SarabunPSK" w:hint="cs"/>
          <w:sz w:val="32"/>
          <w:szCs w:val="32"/>
          <w:cs/>
        </w:rPr>
        <w:t xml:space="preserve"> เเต่ถ้าสอบติดในรอบนั้นๆก้ต้องตัดสินใจว่าจะยืนยันหรือสละสิทธิ์ ถ้าเลือกยืนยันก้จะตีตราประทับเลยว่าเด็กคนนี้มีที่เรียนเเล้ว จะไปสมัครรอบอื่นอีกไม่ได้ ดั้งนั้นเราขอตอบว่าสมัครมากกว่า </w:t>
      </w:r>
      <w:r w:rsidRPr="00DB173A">
        <w:rPr>
          <w:rFonts w:ascii="TH SarabunPSK" w:hAnsi="TH SarabunPSK" w:cs="TH SarabunPSK" w:hint="cs"/>
          <w:sz w:val="32"/>
          <w:szCs w:val="32"/>
        </w:rPr>
        <w:t>1</w:t>
      </w:r>
      <w:r w:rsidRPr="00DB173A">
        <w:rPr>
          <w:rFonts w:ascii="TH SarabunPSK" w:hAnsi="TH SarabunPSK" w:cs="TH SarabunPSK" w:hint="cs"/>
          <w:sz w:val="32"/>
          <w:szCs w:val="32"/>
          <w:cs/>
        </w:rPr>
        <w:t xml:space="preserve">  โครงการได้ เเต่ถ้ามีรายชื่อสอบติดเเละยืนยันสิทธิ์จะสมัครมากกว่า </w:t>
      </w:r>
      <w:r w:rsidRPr="00DB173A">
        <w:rPr>
          <w:rFonts w:ascii="TH SarabunPSK" w:hAnsi="TH SarabunPSK" w:cs="TH SarabunPSK" w:hint="cs"/>
          <w:sz w:val="32"/>
          <w:szCs w:val="32"/>
        </w:rPr>
        <w:t>1</w:t>
      </w:r>
      <w:r w:rsidRPr="00DB173A">
        <w:rPr>
          <w:rFonts w:ascii="TH SarabunPSK" w:hAnsi="TH SarabunPSK" w:cs="TH SarabunPSK" w:hint="cs"/>
          <w:sz w:val="32"/>
          <w:szCs w:val="32"/>
          <w:cs/>
        </w:rPr>
        <w:t xml:space="preserve"> รอบไม่ได้</w:t>
      </w:r>
    </w:p>
    <w:p w14:paraId="7BAA37EA" w14:textId="77777777" w:rsidR="003D62D5" w:rsidRPr="00DB173A" w:rsidRDefault="003D62D5" w:rsidP="003D62D5">
      <w:pPr>
        <w:rPr>
          <w:rFonts w:ascii="TH SarabunPSK" w:hAnsi="TH SarabunPSK" w:cs="TH SarabunPSK"/>
          <w:sz w:val="32"/>
          <w:szCs w:val="32"/>
        </w:rPr>
      </w:pPr>
      <w:r w:rsidRPr="00DB173A">
        <w:rPr>
          <w:rFonts w:ascii="TH SarabunPSK" w:hAnsi="TH SarabunPSK" w:cs="TH SarabunPSK" w:hint="cs"/>
          <w:sz w:val="32"/>
          <w:szCs w:val="32"/>
        </w:rPr>
        <w:t xml:space="preserve">        </w:t>
      </w:r>
    </w:p>
    <w:p w14:paraId="4C3015BA" w14:textId="7C04A46F" w:rsidR="003D62D5" w:rsidRPr="00DB173A" w:rsidRDefault="003D62D5" w:rsidP="003D62D5">
      <w:pPr>
        <w:rPr>
          <w:rFonts w:ascii="TH SarabunPSK" w:hAnsi="TH SarabunPSK" w:cs="TH SarabunPSK"/>
          <w:sz w:val="32"/>
          <w:szCs w:val="32"/>
        </w:rPr>
      </w:pPr>
      <w:r w:rsidRPr="00DB173A">
        <w:rPr>
          <w:rFonts w:ascii="TH SarabunPSK" w:hAnsi="TH SarabunPSK" w:cs="TH SarabunPSK" w:hint="cs"/>
          <w:sz w:val="32"/>
          <w:szCs w:val="32"/>
          <w:cs/>
        </w:rPr>
        <w:t xml:space="preserve">คำถาม :  </w:t>
      </w:r>
      <w:r w:rsidRPr="00DB173A">
        <w:rPr>
          <w:rFonts w:ascii="TH SarabunPSK" w:hAnsi="TH SarabunPSK" w:cs="TH SarabunPSK" w:hint="cs"/>
          <w:sz w:val="32"/>
          <w:szCs w:val="32"/>
        </w:rPr>
        <w:t>TCAS</w:t>
      </w:r>
      <w:r w:rsidRPr="00DB173A">
        <w:rPr>
          <w:rFonts w:ascii="TH SarabunPSK" w:hAnsi="TH SarabunPSK" w:cs="TH SarabunPSK" w:hint="cs"/>
          <w:sz w:val="32"/>
          <w:szCs w:val="32"/>
          <w:cs/>
        </w:rPr>
        <w:t xml:space="preserve">เเบ่งรับสมัครตั้ง </w:t>
      </w:r>
      <w:r w:rsidRPr="00DB173A">
        <w:rPr>
          <w:rFonts w:ascii="TH SarabunPSK" w:hAnsi="TH SarabunPSK" w:cs="TH SarabunPSK" w:hint="cs"/>
          <w:sz w:val="32"/>
          <w:szCs w:val="32"/>
        </w:rPr>
        <w:t>5</w:t>
      </w:r>
      <w:r w:rsidRPr="00DB173A">
        <w:rPr>
          <w:rFonts w:ascii="TH SarabunPSK" w:hAnsi="TH SarabunPSK" w:cs="TH SarabunPSK" w:hint="cs"/>
          <w:sz w:val="32"/>
          <w:szCs w:val="32"/>
          <w:cs/>
        </w:rPr>
        <w:t xml:space="preserve"> รอบ สมัครรอบไหนดีสุด</w:t>
      </w:r>
      <w:r w:rsidRPr="00DB173A">
        <w:rPr>
          <w:rFonts w:ascii="TH SarabunPSK" w:hAnsi="TH SarabunPSK" w:cs="TH SarabunPSK" w:hint="cs"/>
          <w:sz w:val="32"/>
          <w:szCs w:val="32"/>
        </w:rPr>
        <w:t xml:space="preserve">? </w:t>
      </w:r>
    </w:p>
    <w:p w14:paraId="06509700" w14:textId="622A2968" w:rsidR="00452B19" w:rsidRPr="00DB173A" w:rsidRDefault="003D62D5" w:rsidP="003D62D5">
      <w:pPr>
        <w:rPr>
          <w:rFonts w:ascii="TH SarabunPSK" w:hAnsi="TH SarabunPSK" w:cs="TH SarabunPSK"/>
          <w:sz w:val="32"/>
          <w:szCs w:val="32"/>
        </w:rPr>
      </w:pPr>
      <w:r w:rsidRPr="00DB173A">
        <w:rPr>
          <w:rFonts w:ascii="TH SarabunPSK" w:hAnsi="TH SarabunPSK" w:cs="TH SarabunPSK" w:hint="cs"/>
          <w:sz w:val="32"/>
          <w:szCs w:val="32"/>
          <w:cs/>
        </w:rPr>
        <w:t xml:space="preserve">         คำตอบ :  ไม่มีรอบไหนดีสุดหรือเเย่ที่สุด เพราะการเปลี่ยนรูปเเบบปีเเรกไม่มีอะไรเเน่นอน ที่สำคัญข้อกำหนดเเต่ล่ะรอบก็เหมาะกับน้องๆ เเต่ละประเภท คนที่มีความสามารถพิเศษอาจจะรู้สึกว่าการรับด้วย </w:t>
      </w:r>
      <w:r w:rsidRPr="00DB173A">
        <w:rPr>
          <w:rFonts w:ascii="TH SarabunPSK" w:hAnsi="TH SarabunPSK" w:cs="TH SarabunPSK" w:hint="cs"/>
          <w:sz w:val="32"/>
          <w:szCs w:val="32"/>
        </w:rPr>
        <w:t xml:space="preserve">Portfolio </w:t>
      </w:r>
      <w:r w:rsidRPr="00DB173A">
        <w:rPr>
          <w:rFonts w:ascii="TH SarabunPSK" w:hAnsi="TH SarabunPSK" w:cs="TH SarabunPSK" w:hint="cs"/>
          <w:sz w:val="32"/>
          <w:szCs w:val="32"/>
          <w:cs/>
        </w:rPr>
        <w:t>ดีที่สุดสำหรับเขา ดีกว่าการใช้คะเเนนกลางในขณะที่บางคนรู้สึกว่าใช้คะเเนนกลางก้เเฟร์ๆ ดีกว่าการสอบข้อเขียน</w:t>
      </w:r>
    </w:p>
    <w:p w14:paraId="06835825" w14:textId="77D9435A" w:rsidR="00D53BBC" w:rsidRPr="00DB173A" w:rsidRDefault="00D53BBC" w:rsidP="003D62D5">
      <w:pPr>
        <w:rPr>
          <w:rFonts w:ascii="TH SarabunPSK" w:hAnsi="TH SarabunPSK" w:cs="TH SarabunPSK"/>
          <w:sz w:val="32"/>
          <w:szCs w:val="32"/>
        </w:rPr>
      </w:pPr>
    </w:p>
    <w:p w14:paraId="7B0AD186" w14:textId="059C9A9B" w:rsidR="00D53BBC" w:rsidRPr="00DB173A" w:rsidRDefault="00D53BBC">
      <w:pPr>
        <w:rPr>
          <w:rFonts w:ascii="TH SarabunPSK" w:hAnsi="TH SarabunPSK" w:cs="TH SarabunPSK"/>
          <w:sz w:val="32"/>
          <w:szCs w:val="32"/>
        </w:rPr>
      </w:pPr>
      <w:r w:rsidRPr="00DB173A">
        <w:rPr>
          <w:rFonts w:ascii="TH SarabunPSK" w:hAnsi="TH SarabunPSK" w:cs="TH SarabunPSK" w:hint="cs"/>
          <w:sz w:val="32"/>
          <w:szCs w:val="32"/>
        </w:rPr>
        <w:br w:type="page"/>
      </w:r>
    </w:p>
    <w:p w14:paraId="63E3CED9" w14:textId="77BCE029" w:rsidR="00D53BBC" w:rsidRPr="00DB173A" w:rsidRDefault="00D53BBC">
      <w:pPr>
        <w:rPr>
          <w:rFonts w:ascii="TH SarabunPSK" w:hAnsi="TH SarabunPSK" w:cs="TH SarabunPSK"/>
          <w:sz w:val="32"/>
          <w:szCs w:val="32"/>
          <w:cs/>
        </w:rPr>
      </w:pPr>
      <w:r w:rsidRPr="00DB173A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ที่มา </w:t>
      </w:r>
      <w:hyperlink r:id="rId6" w:history="1">
        <w:r w:rsidRPr="00DB173A">
          <w:rPr>
            <w:rStyle w:val="Hyperlink"/>
            <w:rFonts w:ascii="TH SarabunPSK" w:hAnsi="TH SarabunPSK" w:cs="TH SarabunPSK" w:hint="cs"/>
            <w:color w:val="auto"/>
            <w:sz w:val="32"/>
            <w:szCs w:val="32"/>
          </w:rPr>
          <w:t>https://tcaster.net/2019/10/qatcas63%E0%B8%A3%E0%B8%AD%E0%B8%9A1%E0%B8%9E%E0%B8%AD%E0%B8%A3%E0%B9%8C%E0%B8%95/</w:t>
        </w:r>
      </w:hyperlink>
    </w:p>
    <w:p w14:paraId="25278A22" w14:textId="77777777" w:rsidR="00D53BBC" w:rsidRPr="00DB173A" w:rsidRDefault="00D53BBC" w:rsidP="00D53BBC">
      <w:pPr>
        <w:shd w:val="clear" w:color="auto" w:fill="FFFFFF"/>
        <w:spacing w:before="150" w:after="180" w:line="420" w:lineRule="atLeast"/>
        <w:rPr>
          <w:rFonts w:ascii="TH SarabunPSK" w:eastAsia="Times New Roman" w:hAnsi="TH SarabunPSK" w:cs="TH SarabunPSK"/>
          <w:b/>
          <w:bCs/>
          <w:i/>
          <w:iCs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>Q</w:t>
      </w:r>
      <w:proofErr w:type="gramStart"/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>1 :</w:t>
      </w:r>
      <w:proofErr w:type="gramEnd"/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 xml:space="preserve"> </w:t>
      </w: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  <w:cs/>
        </w:rPr>
        <w:t>สามารถสมัครรอบพอร์ตได้กี่แห่งและมีโอกาสติดได้กี่แห่งหรอครับ</w:t>
      </w: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>?</w:t>
      </w:r>
    </w:p>
    <w:p w14:paraId="78EB06ED" w14:textId="77777777" w:rsidR="00D53BBC" w:rsidRPr="00DB173A" w:rsidRDefault="00D53BBC" w:rsidP="00D53BBC">
      <w:pPr>
        <w:shd w:val="clear" w:color="auto" w:fill="FFFFFF"/>
        <w:spacing w:before="150" w:after="180" w:line="420" w:lineRule="atLeast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</w:rPr>
        <w:t>A</w:t>
      </w:r>
      <w:proofErr w:type="gramStart"/>
      <w:r w:rsidRPr="00DB173A">
        <w:rPr>
          <w:rFonts w:ascii="TH SarabunPSK" w:eastAsia="Times New Roman" w:hAnsi="TH SarabunPSK" w:cs="TH SarabunPSK" w:hint="cs"/>
          <w:sz w:val="32"/>
          <w:szCs w:val="32"/>
        </w:rPr>
        <w:t>1 :</w:t>
      </w:r>
      <w:proofErr w:type="gramEnd"/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สามารถสมัครได้มากกว่า 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1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แห่ง และมีโอกาสยื่นติดได้มากกว่า 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1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แห่งครับ แต่สุดท้ายตอนเลือกยืนยันสิทธิ์เลือกได้เพียงแห่งเดียวนะครับ</w:t>
      </w:r>
    </w:p>
    <w:p w14:paraId="6B75A45C" w14:textId="77777777" w:rsidR="00D53BBC" w:rsidRPr="00DB173A" w:rsidRDefault="00D53BBC" w:rsidP="00D53BBC">
      <w:pPr>
        <w:shd w:val="clear" w:color="auto" w:fill="FFFFFF"/>
        <w:spacing w:before="150" w:after="180" w:line="420" w:lineRule="atLeast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</w:rPr>
        <w:t>.</w:t>
      </w:r>
    </w:p>
    <w:p w14:paraId="1B2F5DC7" w14:textId="77777777" w:rsidR="00D53BBC" w:rsidRPr="00DB173A" w:rsidRDefault="00D53BBC" w:rsidP="00D53BBC">
      <w:pPr>
        <w:shd w:val="clear" w:color="auto" w:fill="FFFFFF"/>
        <w:spacing w:before="150" w:after="180" w:line="420" w:lineRule="atLeast"/>
        <w:rPr>
          <w:rFonts w:ascii="TH SarabunPSK" w:eastAsia="Times New Roman" w:hAnsi="TH SarabunPSK" w:cs="TH SarabunPSK"/>
          <w:b/>
          <w:bCs/>
          <w:i/>
          <w:iCs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>Q</w:t>
      </w:r>
      <w:proofErr w:type="gramStart"/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>2 :</w:t>
      </w:r>
      <w:proofErr w:type="gramEnd"/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 xml:space="preserve"> </w:t>
      </w: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  <w:cs/>
        </w:rPr>
        <w:t>ถ้ามีผลงานน้อย + ทำพอร์ตไม่สวย … จะมีโอกาสติดรอบพอร์ตไหมครับ</w:t>
      </w: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>?</w:t>
      </w:r>
    </w:p>
    <w:p w14:paraId="032D549E" w14:textId="77777777" w:rsidR="00D53BBC" w:rsidRPr="00DB173A" w:rsidRDefault="00D53BBC" w:rsidP="00D53BBC">
      <w:pPr>
        <w:shd w:val="clear" w:color="auto" w:fill="FFFFFF"/>
        <w:spacing w:before="150" w:after="180" w:line="420" w:lineRule="atLeast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</w:rPr>
        <w:t>A</w:t>
      </w:r>
      <w:proofErr w:type="gramStart"/>
      <w:r w:rsidRPr="00DB173A">
        <w:rPr>
          <w:rFonts w:ascii="TH SarabunPSK" w:eastAsia="Times New Roman" w:hAnsi="TH SarabunPSK" w:cs="TH SarabunPSK" w:hint="cs"/>
          <w:sz w:val="32"/>
          <w:szCs w:val="32"/>
        </w:rPr>
        <w:t>2 :</w:t>
      </w:r>
      <w:proofErr w:type="gramEnd"/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มีโอกาสติดครับ ถ้าผลงานที่ส่งไปตามตามที่โครงการ / คณะ / สถาบันนั้นๆกำหนด</w:t>
      </w:r>
    </w:p>
    <w:p w14:paraId="7D13E326" w14:textId="77777777" w:rsidR="00D53BBC" w:rsidRPr="00DB173A" w:rsidRDefault="00D53BBC" w:rsidP="00D53BBC">
      <w:pPr>
        <w:shd w:val="clear" w:color="auto" w:fill="FFFFFF"/>
        <w:spacing w:before="150" w:after="180" w:line="420" w:lineRule="atLeast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</w:rPr>
        <w:t>.</w:t>
      </w:r>
    </w:p>
    <w:p w14:paraId="7EFE1A05" w14:textId="77777777" w:rsidR="00D53BBC" w:rsidRPr="00DB173A" w:rsidRDefault="00D53BBC" w:rsidP="00D53BBC">
      <w:pPr>
        <w:shd w:val="clear" w:color="auto" w:fill="FFFFFF"/>
        <w:spacing w:before="150" w:after="180" w:line="420" w:lineRule="atLeast"/>
        <w:rPr>
          <w:rFonts w:ascii="TH SarabunPSK" w:eastAsia="Times New Roman" w:hAnsi="TH SarabunPSK" w:cs="TH SarabunPSK"/>
          <w:b/>
          <w:bCs/>
          <w:i/>
          <w:iCs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>Q</w:t>
      </w:r>
      <w:proofErr w:type="gramStart"/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>3 :</w:t>
      </w:r>
      <w:proofErr w:type="gramEnd"/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 xml:space="preserve"> </w:t>
      </w: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  <w:cs/>
        </w:rPr>
        <w:t xml:space="preserve">พอร์ตฟอลิโอต้องส่งแค่ </w:t>
      </w: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 xml:space="preserve">10 </w:t>
      </w: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  <w:cs/>
        </w:rPr>
        <w:t>หน้าเท่านั้นหรอครับ</w:t>
      </w: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>?</w:t>
      </w:r>
    </w:p>
    <w:p w14:paraId="75393443" w14:textId="77777777" w:rsidR="00D53BBC" w:rsidRPr="00DB173A" w:rsidRDefault="00D53BBC" w:rsidP="00D53BBC">
      <w:pPr>
        <w:shd w:val="clear" w:color="auto" w:fill="FFFFFF"/>
        <w:spacing w:before="150" w:after="180" w:line="420" w:lineRule="atLeast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</w:rPr>
        <w:t>A</w:t>
      </w:r>
      <w:proofErr w:type="gramStart"/>
      <w:r w:rsidRPr="00DB173A">
        <w:rPr>
          <w:rFonts w:ascii="TH SarabunPSK" w:eastAsia="Times New Roman" w:hAnsi="TH SarabunPSK" w:cs="TH SarabunPSK" w:hint="cs"/>
          <w:sz w:val="32"/>
          <w:szCs w:val="32"/>
        </w:rPr>
        <w:t>3 :</w:t>
      </w:r>
      <w:proofErr w:type="gramEnd"/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แต่ละสถาบันกำหนดให้ส่งพอร์ตในรูปแบบที่แตกต่างกันออกไปครับ แนะนำให้ตรวจสอบข้อมูลในคณะ/สถาบันที่สนใจโดยตรงครับ (แต่ส่วนใหญ่กำหนดให้ส่ง 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10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หน้าครับ)</w:t>
      </w:r>
    </w:p>
    <w:p w14:paraId="2E96F7AF" w14:textId="77777777" w:rsidR="00D53BBC" w:rsidRPr="00DB173A" w:rsidRDefault="00D53BBC" w:rsidP="00D53BBC">
      <w:pPr>
        <w:shd w:val="clear" w:color="auto" w:fill="FFFFFF"/>
        <w:spacing w:before="150" w:after="180" w:line="420" w:lineRule="atLeast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</w:rPr>
        <w:t>.</w:t>
      </w:r>
    </w:p>
    <w:p w14:paraId="70A8CC76" w14:textId="77777777" w:rsidR="00D53BBC" w:rsidRPr="00DB173A" w:rsidRDefault="00D53BBC" w:rsidP="00D53BBC">
      <w:pPr>
        <w:shd w:val="clear" w:color="auto" w:fill="FFFFFF"/>
        <w:spacing w:before="150" w:after="180" w:line="420" w:lineRule="atLeast"/>
        <w:rPr>
          <w:rFonts w:ascii="TH SarabunPSK" w:eastAsia="Times New Roman" w:hAnsi="TH SarabunPSK" w:cs="TH SarabunPSK"/>
          <w:b/>
          <w:bCs/>
          <w:i/>
          <w:iCs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>Q</w:t>
      </w:r>
      <w:proofErr w:type="gramStart"/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>4 :</w:t>
      </w:r>
      <w:proofErr w:type="gramEnd"/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 xml:space="preserve"> </w:t>
      </w: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  <w:cs/>
        </w:rPr>
        <w:t xml:space="preserve">ถ้าสถาบันกำหนดให้ยื่นพอร์ต </w:t>
      </w: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 xml:space="preserve">10 </w:t>
      </w: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  <w:cs/>
        </w:rPr>
        <w:t xml:space="preserve">หน้า ใน </w:t>
      </w: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 xml:space="preserve">10 </w:t>
      </w: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  <w:cs/>
        </w:rPr>
        <w:t xml:space="preserve">หน้านั้นต้องมีอะไรบ้างครับ นับรวมหน้าปก คำนำใน </w:t>
      </w: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 xml:space="preserve">10 </w:t>
      </w: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  <w:cs/>
        </w:rPr>
        <w:t>หน้านั้นด้วยไหม</w:t>
      </w: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>?</w:t>
      </w:r>
    </w:p>
    <w:p w14:paraId="16B8CD8C" w14:textId="77777777" w:rsidR="00D53BBC" w:rsidRPr="00DB173A" w:rsidRDefault="00D53BBC" w:rsidP="00D53BBC">
      <w:pPr>
        <w:shd w:val="clear" w:color="auto" w:fill="FFFFFF"/>
        <w:spacing w:before="150" w:after="180" w:line="420" w:lineRule="atLeast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</w:rPr>
        <w:t>A</w:t>
      </w:r>
      <w:proofErr w:type="gramStart"/>
      <w:r w:rsidRPr="00DB173A">
        <w:rPr>
          <w:rFonts w:ascii="TH SarabunPSK" w:eastAsia="Times New Roman" w:hAnsi="TH SarabunPSK" w:cs="TH SarabunPSK" w:hint="cs"/>
          <w:sz w:val="32"/>
          <w:szCs w:val="32"/>
        </w:rPr>
        <w:t>4 :</w:t>
      </w:r>
      <w:proofErr w:type="gramEnd"/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ถ้าสถาบันที่กำหนดมาแล้วว่า 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10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หน้านั้นเขาต้องการอะไรบ้างก็ทำตามที่เขากำหนดได้เลยครับ แต่ถ้าทางสถาบันเขาไม่ได้กำหนดมาว่า 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10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หน้านั้นต้องมีอะไรบ้าง เราก็ใส่ 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10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หน้าตามความเหมาะสมตามวิจารณญาณของเราเองได้เลยครับ</w:t>
      </w:r>
    </w:p>
    <w:p w14:paraId="4AB21EF1" w14:textId="77777777" w:rsidR="00D53BBC" w:rsidRPr="00DB173A" w:rsidRDefault="00D53BBC" w:rsidP="00D53BBC">
      <w:pPr>
        <w:shd w:val="clear" w:color="auto" w:fill="FFFFFF"/>
        <w:spacing w:before="150" w:after="180" w:line="420" w:lineRule="atLeast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</w:rPr>
        <w:t>.</w:t>
      </w:r>
    </w:p>
    <w:p w14:paraId="2E59EE66" w14:textId="77777777" w:rsidR="00D53BBC" w:rsidRPr="00DB173A" w:rsidRDefault="00D53BBC" w:rsidP="00D53BBC">
      <w:pPr>
        <w:shd w:val="clear" w:color="auto" w:fill="FFFFFF"/>
        <w:spacing w:before="150" w:after="180" w:line="420" w:lineRule="atLeast"/>
        <w:rPr>
          <w:rFonts w:ascii="TH SarabunPSK" w:eastAsia="Times New Roman" w:hAnsi="TH SarabunPSK" w:cs="TH SarabunPSK"/>
          <w:b/>
          <w:bCs/>
          <w:i/>
          <w:iCs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>Q</w:t>
      </w:r>
      <w:proofErr w:type="gramStart"/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>5 :</w:t>
      </w:r>
      <w:proofErr w:type="gramEnd"/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 xml:space="preserve"> </w:t>
      </w: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  <w:cs/>
        </w:rPr>
        <w:t xml:space="preserve">ควรปริ้นท์พอร์ต </w:t>
      </w: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 xml:space="preserve">10 </w:t>
      </w: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  <w:cs/>
        </w:rPr>
        <w:t>หน้า เตรียมไว้ก่อนเลยมั้ยครับ</w:t>
      </w: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>?</w:t>
      </w:r>
    </w:p>
    <w:p w14:paraId="4B1B99A5" w14:textId="77777777" w:rsidR="00D53BBC" w:rsidRPr="00DB173A" w:rsidRDefault="00D53BBC" w:rsidP="00D53BBC">
      <w:pPr>
        <w:shd w:val="clear" w:color="auto" w:fill="FFFFFF"/>
        <w:spacing w:before="150" w:after="180" w:line="420" w:lineRule="atLeast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</w:rPr>
        <w:t>A</w:t>
      </w:r>
      <w:proofErr w:type="gramStart"/>
      <w:r w:rsidRPr="00DB173A">
        <w:rPr>
          <w:rFonts w:ascii="TH SarabunPSK" w:eastAsia="Times New Roman" w:hAnsi="TH SarabunPSK" w:cs="TH SarabunPSK" w:hint="cs"/>
          <w:sz w:val="32"/>
          <w:szCs w:val="32"/>
        </w:rPr>
        <w:t>5 :</w:t>
      </w:r>
      <w:proofErr w:type="gramEnd"/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แนะนำว่าอย่าเพิ่งรีบปริ้นท์พอร์ตครับ รอข้อมูลการรับสมัครที่ชัดเจนจากสถาบันก่อนนะครับ</w:t>
      </w:r>
    </w:p>
    <w:p w14:paraId="7CE21991" w14:textId="77777777" w:rsidR="00D53BBC" w:rsidRPr="00DB173A" w:rsidRDefault="00D53BBC" w:rsidP="00D53BBC">
      <w:pPr>
        <w:shd w:val="clear" w:color="auto" w:fill="FFFFFF"/>
        <w:spacing w:before="150" w:after="180" w:line="420" w:lineRule="atLeast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</w:rPr>
        <w:t>.</w:t>
      </w:r>
    </w:p>
    <w:p w14:paraId="08FBCC96" w14:textId="77777777" w:rsidR="00D53BBC" w:rsidRPr="00DB173A" w:rsidRDefault="00D53BBC" w:rsidP="00D53BBC">
      <w:pPr>
        <w:shd w:val="clear" w:color="auto" w:fill="FFFFFF"/>
        <w:spacing w:before="150" w:after="180" w:line="420" w:lineRule="atLeast"/>
        <w:rPr>
          <w:rFonts w:ascii="TH SarabunPSK" w:eastAsia="Times New Roman" w:hAnsi="TH SarabunPSK" w:cs="TH SarabunPSK"/>
          <w:b/>
          <w:bCs/>
          <w:i/>
          <w:iCs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lastRenderedPageBreak/>
        <w:t>Q</w:t>
      </w:r>
      <w:proofErr w:type="gramStart"/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>6 :</w:t>
      </w:r>
      <w:proofErr w:type="gramEnd"/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 xml:space="preserve"> </w:t>
      </w: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  <w:cs/>
        </w:rPr>
        <w:t>ขั้นตอนที่ต้องส่งเอกสาร (เกียรติบัตร) ต้องส่งเอกสารฉบับจริงเลยรึเปล่าครับ</w:t>
      </w: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>?</w:t>
      </w:r>
    </w:p>
    <w:p w14:paraId="3EE4422D" w14:textId="77777777" w:rsidR="00D53BBC" w:rsidRPr="00DB173A" w:rsidRDefault="00D53BBC" w:rsidP="00D53BBC">
      <w:pPr>
        <w:shd w:val="clear" w:color="auto" w:fill="FFFFFF"/>
        <w:spacing w:before="150" w:after="180" w:line="420" w:lineRule="atLeast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</w:rPr>
        <w:t>A</w:t>
      </w:r>
      <w:proofErr w:type="gramStart"/>
      <w:r w:rsidRPr="00DB173A">
        <w:rPr>
          <w:rFonts w:ascii="TH SarabunPSK" w:eastAsia="Times New Roman" w:hAnsi="TH SarabunPSK" w:cs="TH SarabunPSK" w:hint="cs"/>
          <w:sz w:val="32"/>
          <w:szCs w:val="32"/>
        </w:rPr>
        <w:t>6 :</w:t>
      </w:r>
      <w:proofErr w:type="gramEnd"/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 ‘‘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สถาบันส่วนใหญ่’’ มักกำหนดให้ส่ง / 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Upload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เอกสารในรูปแบบฉบับสำเนา (สี) ครับ</w:t>
      </w:r>
    </w:p>
    <w:p w14:paraId="55CB8E37" w14:textId="77777777" w:rsidR="00D53BBC" w:rsidRPr="00DB173A" w:rsidRDefault="00D53BBC" w:rsidP="00D53BBC">
      <w:pPr>
        <w:shd w:val="clear" w:color="auto" w:fill="FFFFFF"/>
        <w:spacing w:before="150" w:after="180" w:line="420" w:lineRule="atLeast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</w:rPr>
        <w:t>.</w:t>
      </w:r>
    </w:p>
    <w:p w14:paraId="7D1BB3F6" w14:textId="77777777" w:rsidR="00D53BBC" w:rsidRPr="00DB173A" w:rsidRDefault="00D53BBC" w:rsidP="00D53BBC">
      <w:pPr>
        <w:shd w:val="clear" w:color="auto" w:fill="FFFFFF"/>
        <w:spacing w:before="150" w:after="180" w:line="420" w:lineRule="atLeast"/>
        <w:rPr>
          <w:rFonts w:ascii="TH SarabunPSK" w:eastAsia="Times New Roman" w:hAnsi="TH SarabunPSK" w:cs="TH SarabunPSK"/>
          <w:b/>
          <w:bCs/>
          <w:i/>
          <w:iCs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>Q</w:t>
      </w:r>
      <w:proofErr w:type="gramStart"/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>7 :</w:t>
      </w:r>
      <w:proofErr w:type="gramEnd"/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 xml:space="preserve"> </w:t>
      </w: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  <w:cs/>
        </w:rPr>
        <w:t>สมมติว่าสมัครไปหลายโครงการ แต่ ถ้า ม. กำหนดให้สอบสัมภาษณ์วันเวลาเดียวกัน จะทำยังไงดีครับ</w:t>
      </w: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>?</w:t>
      </w:r>
    </w:p>
    <w:p w14:paraId="2AD3D85C" w14:textId="77777777" w:rsidR="00D53BBC" w:rsidRPr="00DB173A" w:rsidRDefault="00D53BBC" w:rsidP="00D53BBC">
      <w:pPr>
        <w:shd w:val="clear" w:color="auto" w:fill="FFFFFF"/>
        <w:spacing w:before="150" w:after="180" w:line="420" w:lineRule="atLeast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</w:rPr>
        <w:t>A</w:t>
      </w:r>
      <w:proofErr w:type="gramStart"/>
      <w:r w:rsidRPr="00DB173A">
        <w:rPr>
          <w:rFonts w:ascii="TH SarabunPSK" w:eastAsia="Times New Roman" w:hAnsi="TH SarabunPSK" w:cs="TH SarabunPSK" w:hint="cs"/>
          <w:sz w:val="32"/>
          <w:szCs w:val="32"/>
        </w:rPr>
        <w:t>7 :</w:t>
      </w:r>
      <w:proofErr w:type="gramEnd"/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ถ้าถึงตอนนั้นจริงๆก็ต้องเลือกไปสอบสัมภาษณ์ 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1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แห่งครับ แนะนำให้ตรวจสอบกำหนดการให้รอบคอบก่อนทำการสมัครนะครับ</w:t>
      </w:r>
    </w:p>
    <w:p w14:paraId="1C1FFBCB" w14:textId="77777777" w:rsidR="00D53BBC" w:rsidRPr="00DB173A" w:rsidRDefault="00D53BBC" w:rsidP="00D53BBC">
      <w:pPr>
        <w:shd w:val="clear" w:color="auto" w:fill="FFFFFF"/>
        <w:spacing w:before="150" w:after="180" w:line="420" w:lineRule="atLeast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</w:rPr>
        <w:t>.</w:t>
      </w:r>
    </w:p>
    <w:p w14:paraId="120B6155" w14:textId="77777777" w:rsidR="00D53BBC" w:rsidRPr="00DB173A" w:rsidRDefault="00D53BBC" w:rsidP="00D53BBC">
      <w:pPr>
        <w:shd w:val="clear" w:color="auto" w:fill="FFFFFF"/>
        <w:spacing w:before="150" w:after="180" w:line="420" w:lineRule="atLeast"/>
        <w:rPr>
          <w:rFonts w:ascii="TH SarabunPSK" w:eastAsia="Times New Roman" w:hAnsi="TH SarabunPSK" w:cs="TH SarabunPSK"/>
          <w:b/>
          <w:bCs/>
          <w:i/>
          <w:iCs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>Q</w:t>
      </w:r>
      <w:proofErr w:type="gramStart"/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>8 :</w:t>
      </w:r>
      <w:proofErr w:type="gramEnd"/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 xml:space="preserve"> </w:t>
      </w: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  <w:cs/>
        </w:rPr>
        <w:t xml:space="preserve">จะส่งเอกสาร / ผลงาน (เกียรติบัตร) / </w:t>
      </w: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 xml:space="preserve">Portfolio </w:t>
      </w: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  <w:cs/>
        </w:rPr>
        <w:t xml:space="preserve">ได้ในช่องทางไหนบ้างครับ </w:t>
      </w: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>?</w:t>
      </w:r>
    </w:p>
    <w:p w14:paraId="59A1B166" w14:textId="77777777" w:rsidR="00D53BBC" w:rsidRPr="00DB173A" w:rsidRDefault="00D53BBC" w:rsidP="00D53BBC">
      <w:pPr>
        <w:shd w:val="clear" w:color="auto" w:fill="FFFFFF"/>
        <w:spacing w:before="150" w:after="180" w:line="420" w:lineRule="atLeast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</w:rPr>
        <w:t>A</w:t>
      </w:r>
      <w:proofErr w:type="gramStart"/>
      <w:r w:rsidRPr="00DB173A">
        <w:rPr>
          <w:rFonts w:ascii="TH SarabunPSK" w:eastAsia="Times New Roman" w:hAnsi="TH SarabunPSK" w:cs="TH SarabunPSK" w:hint="cs"/>
          <w:sz w:val="32"/>
          <w:szCs w:val="32"/>
        </w:rPr>
        <w:t>8 :</w:t>
      </w:r>
      <w:proofErr w:type="gramEnd"/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แต่ละสถาบันกำหนดให้ส่งพอร์ตในวิธีที่แตกต่างกันออกไปครับ แนะนำให้ตรวจสอบข้อมูลในคณะ/สถาบันที่สนใจโดยตรง เขาจะระบุไว้ชัดเจนครับ (โดยทั่วไปมักกำหนด 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3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วิธีนี้)</w:t>
      </w:r>
    </w:p>
    <w:p w14:paraId="2B1F86C0" w14:textId="77777777" w:rsidR="00D53BBC" w:rsidRPr="00DB173A" w:rsidRDefault="00D53BBC" w:rsidP="00D53BB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Upload file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เอกสาร (สถาบันส่วนใหญ่นิยมใช้วิธีนี้)</w:t>
      </w:r>
    </w:p>
    <w:p w14:paraId="73812E6B" w14:textId="77777777" w:rsidR="00D53BBC" w:rsidRPr="00DB173A" w:rsidRDefault="00D53BBC" w:rsidP="00D53BB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ส่งทางไปรษณีย์ ตามที่อยู่ที่กำหนด</w:t>
      </w:r>
    </w:p>
    <w:p w14:paraId="3DDEA154" w14:textId="77777777" w:rsidR="00D53BBC" w:rsidRPr="00DB173A" w:rsidRDefault="00D53BBC" w:rsidP="00D53BB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ส่งด้วยตนเอง (หรือนำไปด้วยในวันสอบสัมภาษณ์)</w:t>
      </w:r>
    </w:p>
    <w:p w14:paraId="20DFE112" w14:textId="77777777" w:rsidR="00D53BBC" w:rsidRPr="00DB173A" w:rsidRDefault="00D53BBC" w:rsidP="00D53BBC">
      <w:pPr>
        <w:shd w:val="clear" w:color="auto" w:fill="FFFFFF"/>
        <w:spacing w:before="150" w:after="180" w:line="420" w:lineRule="atLeast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</w:rPr>
        <w:t>.</w:t>
      </w:r>
    </w:p>
    <w:p w14:paraId="47CA22F1" w14:textId="77777777" w:rsidR="00D53BBC" w:rsidRPr="00DB173A" w:rsidRDefault="00D53BBC" w:rsidP="00D53BBC">
      <w:pPr>
        <w:shd w:val="clear" w:color="auto" w:fill="FFFFFF"/>
        <w:spacing w:before="150" w:after="180" w:line="420" w:lineRule="atLeast"/>
        <w:rPr>
          <w:rFonts w:ascii="TH SarabunPSK" w:eastAsia="Times New Roman" w:hAnsi="TH SarabunPSK" w:cs="TH SarabunPSK"/>
          <w:b/>
          <w:bCs/>
          <w:i/>
          <w:iCs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>Q</w:t>
      </w:r>
      <w:proofErr w:type="gramStart"/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>9 :</w:t>
      </w:r>
      <w:proofErr w:type="gramEnd"/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 xml:space="preserve"> </w:t>
      </w: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  <w:cs/>
        </w:rPr>
        <w:t>เด็กซิ่วมีสิทธิ์สมัครในรอบพอร์ตบ้างไหมครับ</w:t>
      </w: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>?</w:t>
      </w:r>
    </w:p>
    <w:p w14:paraId="30AB4241" w14:textId="77777777" w:rsidR="00D53BBC" w:rsidRPr="00DB173A" w:rsidRDefault="00D53BBC" w:rsidP="00D53BBC">
      <w:pPr>
        <w:shd w:val="clear" w:color="auto" w:fill="FFFFFF"/>
        <w:spacing w:before="150" w:after="180" w:line="420" w:lineRule="atLeast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</w:rPr>
        <w:t>A</w:t>
      </w:r>
      <w:proofErr w:type="gramStart"/>
      <w:r w:rsidRPr="00DB173A">
        <w:rPr>
          <w:rFonts w:ascii="TH SarabunPSK" w:eastAsia="Times New Roman" w:hAnsi="TH SarabunPSK" w:cs="TH SarabunPSK" w:hint="cs"/>
          <w:sz w:val="32"/>
          <w:szCs w:val="32"/>
        </w:rPr>
        <w:t>9 :</w:t>
      </w:r>
      <w:proofErr w:type="gramEnd"/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มีครับ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 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แต่อาจมีโครงการที่เปิดรับจำนวนไม่มาก (ต้อง 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Check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คุณสมบัติ เช่น สำเร็จการศึกษาชั้น ม.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6)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แนะนำให้ตรวจสอบในหน้าคุณสมบัติของระเบียบการรับสมัครของคณะ/สถาบันที่สนใจโดยตรง เขาจะระบุไว้ชัดเจนครับ</w:t>
      </w:r>
    </w:p>
    <w:p w14:paraId="35199520" w14:textId="77777777" w:rsidR="00D53BBC" w:rsidRPr="00DB173A" w:rsidRDefault="00D53BBC" w:rsidP="00D53BBC">
      <w:pPr>
        <w:shd w:val="clear" w:color="auto" w:fill="FFFFFF"/>
        <w:spacing w:before="150" w:after="180" w:line="420" w:lineRule="atLeast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</w:rPr>
        <w:t>.</w:t>
      </w:r>
    </w:p>
    <w:p w14:paraId="317ABA7A" w14:textId="77777777" w:rsidR="00D53BBC" w:rsidRPr="00DB173A" w:rsidRDefault="00D53BBC" w:rsidP="00D53BBC">
      <w:pPr>
        <w:shd w:val="clear" w:color="auto" w:fill="FFFFFF"/>
        <w:spacing w:before="150" w:after="180" w:line="420" w:lineRule="atLeast"/>
        <w:rPr>
          <w:rFonts w:ascii="TH SarabunPSK" w:eastAsia="Times New Roman" w:hAnsi="TH SarabunPSK" w:cs="TH SarabunPSK"/>
          <w:b/>
          <w:bCs/>
          <w:i/>
          <w:iCs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>Q</w:t>
      </w:r>
      <w:proofErr w:type="gramStart"/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>10 :</w:t>
      </w:r>
      <w:proofErr w:type="gramEnd"/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 xml:space="preserve"> </w:t>
      </w: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  <w:cs/>
        </w:rPr>
        <w:t>ผลงานที่จะใช้ยื่นในรอบพอร์ตปีนี้ จะใช้ผลงานของ ม.ต้น ได้ไหมครับ</w:t>
      </w: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>?</w:t>
      </w:r>
    </w:p>
    <w:p w14:paraId="4C50A998" w14:textId="77777777" w:rsidR="00D53BBC" w:rsidRPr="00DB173A" w:rsidRDefault="00D53BBC" w:rsidP="00D53BBC">
      <w:pPr>
        <w:shd w:val="clear" w:color="auto" w:fill="FFFFFF"/>
        <w:spacing w:before="150" w:after="180" w:line="420" w:lineRule="atLeast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</w:rPr>
        <w:t>A</w:t>
      </w:r>
      <w:proofErr w:type="gramStart"/>
      <w:r w:rsidRPr="00DB173A">
        <w:rPr>
          <w:rFonts w:ascii="TH SarabunPSK" w:eastAsia="Times New Roman" w:hAnsi="TH SarabunPSK" w:cs="TH SarabunPSK" w:hint="cs"/>
          <w:sz w:val="32"/>
          <w:szCs w:val="32"/>
        </w:rPr>
        <w:t>10 :</w:t>
      </w:r>
      <w:proofErr w:type="gramEnd"/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แนะนำว่าควรเป็นผลงานในระดับชั้น ม.ปลาย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 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และอายุของผลงานที่ยื่นควรจะอยู่ในช่วง 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1 – 3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ปีนะครับ เพราะสถาบันส่วนใหญ่กำหนดพิจารณาผลงานในช่วง ม.ปลาย ครับ</w:t>
      </w:r>
    </w:p>
    <w:p w14:paraId="4D870CCD" w14:textId="77777777" w:rsidR="00D53BBC" w:rsidRPr="00DB173A" w:rsidRDefault="00D53BBC" w:rsidP="00D53BBC">
      <w:pPr>
        <w:shd w:val="clear" w:color="auto" w:fill="FFFFFF"/>
        <w:spacing w:before="150" w:after="180" w:line="420" w:lineRule="atLeast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</w:rPr>
        <w:t>.</w:t>
      </w:r>
    </w:p>
    <w:p w14:paraId="5102F37B" w14:textId="77777777" w:rsidR="00D53BBC" w:rsidRPr="00DB173A" w:rsidRDefault="00D53BBC" w:rsidP="00D53BBC">
      <w:pPr>
        <w:shd w:val="clear" w:color="auto" w:fill="FFFFFF"/>
        <w:spacing w:before="150" w:after="180" w:line="420" w:lineRule="atLeast"/>
        <w:rPr>
          <w:rFonts w:ascii="TH SarabunPSK" w:eastAsia="Times New Roman" w:hAnsi="TH SarabunPSK" w:cs="TH SarabunPSK"/>
          <w:b/>
          <w:bCs/>
          <w:i/>
          <w:iCs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lastRenderedPageBreak/>
        <w:t>Q</w:t>
      </w:r>
      <w:proofErr w:type="gramStart"/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>11 :</w:t>
      </w:r>
      <w:proofErr w:type="gramEnd"/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 xml:space="preserve"> </w:t>
      </w: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  <w:cs/>
        </w:rPr>
        <w:t xml:space="preserve">ค่าสมัครยื่นพอร์ต </w:t>
      </w: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 xml:space="preserve">TCAS </w:t>
      </w: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  <w:cs/>
        </w:rPr>
        <w:t>ปีนี้ ต้องเตรียมเงินไว้กี่บาทหรอครับ</w:t>
      </w: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>?</w:t>
      </w:r>
    </w:p>
    <w:p w14:paraId="79439BCF" w14:textId="77777777" w:rsidR="00D53BBC" w:rsidRPr="00DB173A" w:rsidRDefault="00D53BBC" w:rsidP="00D53BBC">
      <w:pPr>
        <w:shd w:val="clear" w:color="auto" w:fill="FFFFFF"/>
        <w:spacing w:before="150" w:after="180" w:line="420" w:lineRule="atLeast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</w:rPr>
        <w:t>A</w:t>
      </w:r>
      <w:proofErr w:type="gramStart"/>
      <w:r w:rsidRPr="00DB173A">
        <w:rPr>
          <w:rFonts w:ascii="TH SarabunPSK" w:eastAsia="Times New Roman" w:hAnsi="TH SarabunPSK" w:cs="TH SarabunPSK" w:hint="cs"/>
          <w:sz w:val="32"/>
          <w:szCs w:val="32"/>
        </w:rPr>
        <w:t>11 :</w:t>
      </w:r>
      <w:proofErr w:type="gramEnd"/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ภาพรวมจากระเบียบการรับสมัครประกาศกำหนดไว้ราวๆประมาณ 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200 – 500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บาทครับ</w:t>
      </w:r>
    </w:p>
    <w:p w14:paraId="31BD4425" w14:textId="77777777" w:rsidR="00D53BBC" w:rsidRPr="00DB173A" w:rsidRDefault="00D53BBC" w:rsidP="00D53BBC">
      <w:pPr>
        <w:shd w:val="clear" w:color="auto" w:fill="FFFFFF"/>
        <w:spacing w:before="150" w:after="180" w:line="420" w:lineRule="atLeast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</w:rPr>
        <w:t>.</w:t>
      </w:r>
    </w:p>
    <w:p w14:paraId="44EC014E" w14:textId="77777777" w:rsidR="00D53BBC" w:rsidRPr="00DB173A" w:rsidRDefault="00D53BBC" w:rsidP="00D53BBC">
      <w:pPr>
        <w:shd w:val="clear" w:color="auto" w:fill="FFFFFF"/>
        <w:spacing w:before="150" w:after="180" w:line="420" w:lineRule="atLeast"/>
        <w:rPr>
          <w:rFonts w:ascii="TH SarabunPSK" w:eastAsia="Times New Roman" w:hAnsi="TH SarabunPSK" w:cs="TH SarabunPSK"/>
          <w:b/>
          <w:bCs/>
          <w:i/>
          <w:iCs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>Q</w:t>
      </w:r>
      <w:proofErr w:type="gramStart"/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>12 :</w:t>
      </w:r>
      <w:proofErr w:type="gramEnd"/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 xml:space="preserve"> </w:t>
      </w: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  <w:cs/>
        </w:rPr>
        <w:t>สมัครยื่นพอร์ต ต้องสมัครทางไหนหรอครับ</w:t>
      </w:r>
      <w:r w:rsidRPr="00DB173A">
        <w:rPr>
          <w:rFonts w:ascii="TH SarabunPSK" w:eastAsia="Times New Roman" w:hAnsi="TH SarabunPSK" w:cs="TH SarabunPSK" w:hint="cs"/>
          <w:b/>
          <w:bCs/>
          <w:i/>
          <w:iCs/>
          <w:sz w:val="32"/>
          <w:szCs w:val="32"/>
        </w:rPr>
        <w:t>?</w:t>
      </w:r>
    </w:p>
    <w:p w14:paraId="2CFADA37" w14:textId="77777777" w:rsidR="00D53BBC" w:rsidRPr="00DB173A" w:rsidRDefault="00D53BBC" w:rsidP="00D53BBC">
      <w:pPr>
        <w:shd w:val="clear" w:color="auto" w:fill="FFFFFF"/>
        <w:spacing w:before="150" w:after="180" w:line="420" w:lineRule="atLeast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</w:rPr>
        <w:t>A</w:t>
      </w:r>
      <w:proofErr w:type="gramStart"/>
      <w:r w:rsidRPr="00DB173A">
        <w:rPr>
          <w:rFonts w:ascii="TH SarabunPSK" w:eastAsia="Times New Roman" w:hAnsi="TH SarabunPSK" w:cs="TH SarabunPSK" w:hint="cs"/>
          <w:sz w:val="32"/>
          <w:szCs w:val="32"/>
        </w:rPr>
        <w:t>12 :</w:t>
      </w:r>
      <w:proofErr w:type="gramEnd"/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ขั้นตอนแรกเพื่อนๆต้องเข้าไปลงทะเบียนสร้าง 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Username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และ 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Password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ใน 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www.mytcas.com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ก่อนครับ หลังจากนั้นเข้าไปลงทะเบียนสมัครตามเว็บไซต์คณะ/สถาบันที่เราสนใจจะยื่นพอร์ตครับ</w:t>
      </w:r>
    </w:p>
    <w:p w14:paraId="7C69FB40" w14:textId="312FECD3" w:rsidR="008B3B86" w:rsidRPr="00DB173A" w:rsidRDefault="008B3B86">
      <w:pPr>
        <w:rPr>
          <w:rFonts w:ascii="TH SarabunPSK" w:hAnsi="TH SarabunPSK" w:cs="TH SarabunPSK"/>
          <w:sz w:val="32"/>
          <w:szCs w:val="32"/>
        </w:rPr>
      </w:pPr>
      <w:r w:rsidRPr="00DB173A">
        <w:rPr>
          <w:rFonts w:ascii="TH SarabunPSK" w:hAnsi="TH SarabunPSK" w:cs="TH SarabunPSK" w:hint="cs"/>
          <w:sz w:val="32"/>
          <w:szCs w:val="32"/>
        </w:rPr>
        <w:br w:type="page"/>
      </w:r>
    </w:p>
    <w:p w14:paraId="169D2A14" w14:textId="7DC251FE" w:rsidR="00D53BBC" w:rsidRPr="00DB173A" w:rsidRDefault="008B3B86" w:rsidP="003D62D5">
      <w:pPr>
        <w:rPr>
          <w:rFonts w:ascii="TH SarabunPSK" w:hAnsi="TH SarabunPSK" w:cs="TH SarabunPSK"/>
          <w:sz w:val="32"/>
          <w:szCs w:val="32"/>
        </w:rPr>
      </w:pPr>
      <w:r w:rsidRPr="00DB173A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ที่มา </w:t>
      </w:r>
    </w:p>
    <w:p w14:paraId="18CDB57D" w14:textId="77777777" w:rsidR="008B3B86" w:rsidRPr="00DB173A" w:rsidRDefault="008B3B86" w:rsidP="008B3B86">
      <w:pPr>
        <w:spacing w:after="300" w:line="240" w:lineRule="auto"/>
        <w:outlineLvl w:val="1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TCAS </w:t>
      </w:r>
      <w:proofErr w:type="gramStart"/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คืออะไร 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>?</w:t>
      </w:r>
      <w:proofErr w:type="gramEnd"/>
    </w:p>
    <w:p w14:paraId="26B83E46" w14:textId="77777777" w:rsidR="008B3B86" w:rsidRPr="00DB173A" w:rsidRDefault="008B3B86" w:rsidP="008B3B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b/>
          <w:bCs/>
          <w:sz w:val="32"/>
          <w:szCs w:val="32"/>
        </w:rPr>
        <w:t>TCAS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> 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หรือ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> </w:t>
      </w:r>
      <w:r w:rsidRPr="00DB173A">
        <w:rPr>
          <w:rFonts w:ascii="TH SarabunPSK" w:eastAsia="Times New Roman" w:hAnsi="TH SarabunPSK" w:cs="TH SarabunPSK" w:hint="cs"/>
          <w:b/>
          <w:bCs/>
          <w:sz w:val="32"/>
          <w:szCs w:val="32"/>
        </w:rPr>
        <w:t>Thai University Central Admission System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> 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เป็นระบบที่ใช้คัดเลือกบุคคลเข้าศึกษาต่อในระดับอุดมศึกษาล่าสุด (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fldChar w:fldCharType="begin"/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instrText xml:space="preserve"> HYPERLINK "https://www.enttrong.com/tcas/tcas64" </w:instrTex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fldChar w:fldCharType="separate"/>
      </w:r>
      <w:r w:rsidRPr="00DB173A">
        <w:rPr>
          <w:rFonts w:ascii="TH SarabunPSK" w:eastAsia="Times New Roman" w:hAnsi="TH SarabunPSK" w:cs="TH SarabunPSK" w:hint="cs"/>
          <w:sz w:val="32"/>
          <w:szCs w:val="32"/>
          <w:u w:val="single"/>
        </w:rPr>
        <w:t>TCAS64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fldChar w:fldCharType="end"/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>)</w:t>
      </w:r>
    </w:p>
    <w:p w14:paraId="0539D04F" w14:textId="77777777" w:rsidR="008B3B86" w:rsidRPr="00DB173A" w:rsidRDefault="008B3B86" w:rsidP="008B3B86">
      <w:pPr>
        <w:spacing w:after="300" w:line="240" w:lineRule="auto"/>
        <w:outlineLvl w:val="1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ระบบ 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TCAS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มีขึ้นมาเพื่ออะไร 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>?</w:t>
      </w:r>
    </w:p>
    <w:p w14:paraId="15F9281D" w14:textId="77777777" w:rsidR="008B3B86" w:rsidRPr="00DB173A" w:rsidRDefault="008B3B86" w:rsidP="008B3B8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ต้องการลดการกีดกันที่นั่งของผู้คัดเลือก ลดค่าใช้จ่ายในการสมัคร รวมไปถึงจัดระเบียบการรับสมัครของแต่ละสถาบันให้เรียบร้อยมากขึ้นด้วย</w:t>
      </w:r>
    </w:p>
    <w:p w14:paraId="1284A9F8" w14:textId="77777777" w:rsidR="008B3B86" w:rsidRPr="00DB173A" w:rsidRDefault="008B3B86" w:rsidP="008B3B86">
      <w:pPr>
        <w:spacing w:after="300" w:line="240" w:lineRule="auto"/>
        <w:outlineLvl w:val="1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จัดระเบียบ 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>?</w:t>
      </w:r>
    </w:p>
    <w:p w14:paraId="067942DF" w14:textId="77777777" w:rsidR="008B3B86" w:rsidRPr="00DB173A" w:rsidRDefault="008B3B86" w:rsidP="008B3B8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ใช่ มีการจัดให้เป็นระบบระเบียบมากขึ้น ยกตัวอย่างเช่น</w:t>
      </w:r>
    </w:p>
    <w:p w14:paraId="75072C31" w14:textId="77777777" w:rsidR="008B3B86" w:rsidRPr="00DB173A" w:rsidRDefault="008B3B86" w:rsidP="008B3B8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มหาวิทยาลัย 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A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รับสมัครและคัดเลือกโดยใช้วิธีการสอบใน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> </w:t>
      </w:r>
      <w:r w:rsidRPr="00DB173A">
        <w:rPr>
          <w:rFonts w:ascii="TH SarabunPSK" w:eastAsia="Times New Roman" w:hAnsi="TH SarabunPSK" w:cs="TH SarabunPSK" w:hint="cs"/>
          <w:b/>
          <w:bCs/>
          <w:sz w:val="32"/>
          <w:szCs w:val="32"/>
        </w:rPr>
        <w:t>“</w:t>
      </w:r>
      <w:r w:rsidRPr="00DB173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ช่วงต้น”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> 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ของการรับสมัครทั้งหมดของปีการศึกษา</w:t>
      </w:r>
    </w:p>
    <w:p w14:paraId="2F374312" w14:textId="77777777" w:rsidR="008B3B86" w:rsidRPr="00DB173A" w:rsidRDefault="008B3B86" w:rsidP="008B3B8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มหาวิทยาลัย 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B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รับสมัครและคัดเลือกโดยใช้วิธีการสอบใน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> </w:t>
      </w:r>
      <w:r w:rsidRPr="00DB173A">
        <w:rPr>
          <w:rFonts w:ascii="TH SarabunPSK" w:eastAsia="Times New Roman" w:hAnsi="TH SarabunPSK" w:cs="TH SarabunPSK" w:hint="cs"/>
          <w:b/>
          <w:bCs/>
          <w:sz w:val="32"/>
          <w:szCs w:val="32"/>
        </w:rPr>
        <w:t>“</w:t>
      </w:r>
      <w:r w:rsidRPr="00DB173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ช่วงกลาง”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> 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ของการรับสมัครทั้งหมดของปีการศึกษา</w:t>
      </w:r>
    </w:p>
    <w:p w14:paraId="7614D956" w14:textId="77777777" w:rsidR="008B3B86" w:rsidRPr="00DB173A" w:rsidRDefault="008B3B86" w:rsidP="008B3B8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มหาวิทยาลัย 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C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รับสมัครและคัดเลือกโดยใช้วิธีการสอบใน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> </w:t>
      </w:r>
      <w:r w:rsidRPr="00DB173A">
        <w:rPr>
          <w:rFonts w:ascii="TH SarabunPSK" w:eastAsia="Times New Roman" w:hAnsi="TH SarabunPSK" w:cs="TH SarabunPSK" w:hint="cs"/>
          <w:b/>
          <w:bCs/>
          <w:sz w:val="32"/>
          <w:szCs w:val="32"/>
        </w:rPr>
        <w:t>“</w:t>
      </w:r>
      <w:r w:rsidRPr="00DB173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ช่วงปลาย”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> 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ของการรับสมัครทั้งหมดของปีการศึกษา</w:t>
      </w:r>
    </w:p>
    <w:p w14:paraId="18E2A33E" w14:textId="77777777" w:rsidR="008B3B86" w:rsidRPr="00DB173A" w:rsidRDefault="008B3B86" w:rsidP="008B3B8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จะเห็นได้ว่าทั้ง 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3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สถาบันนี้ใช้วิธีการคัดเลือกที่คล้ายคลึงกันนั่นคือ การสอบ แต่จะแตกต่างกันในช่วงเวลารับสมัคร ฉะนั้น ในระบบ 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TCAS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จึงมีการกำหนดช่วงเวลาในการคัดเลือก ตามแต่ละรูปแบบไป เพื่อให้เหมาะสมกับช่วงเวลาต่างๆ</w:t>
      </w:r>
    </w:p>
    <w:p w14:paraId="499D43AF" w14:textId="77777777" w:rsidR="008B3B86" w:rsidRPr="00DB173A" w:rsidRDefault="008B3B86" w:rsidP="008B3B86">
      <w:pPr>
        <w:spacing w:after="300" w:line="240" w:lineRule="auto"/>
        <w:outlineLvl w:val="1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ตามแต่ละรูปแบบ 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?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แสดงว่าไม่ได้มีแค่รูปแบบการสอบอย่างเดียว 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>?</w:t>
      </w:r>
    </w:p>
    <w:p w14:paraId="313A7953" w14:textId="77777777" w:rsidR="008B3B86" w:rsidRPr="00DB173A" w:rsidRDefault="008B3B86" w:rsidP="008B3B8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ใช่แล้ว นอกจากจะใช้วิธีการสอบเพื่อคัดเลือกแล้ว สถาบันต่างๆ ยังมีวิธีอื่นที่ใช้ในการคัดเลือกอีกด้วย ไม่ว่าจะเป็น</w:t>
      </w:r>
    </w:p>
    <w:p w14:paraId="2B4D3C72" w14:textId="77777777" w:rsidR="008B3B86" w:rsidRPr="00DB173A" w:rsidRDefault="008B3B86" w:rsidP="008B3B8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ยื่นผลการเรียน</w:t>
      </w:r>
    </w:p>
    <w:p w14:paraId="4D14AC58" w14:textId="77777777" w:rsidR="008B3B86" w:rsidRPr="00DB173A" w:rsidRDefault="008B3B86" w:rsidP="008B3B8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ยื่นผลงานต่างๆ ทั้งในรูปแบบกิจกรรมที่ได้ทำในช่วงมัธยม หรือผลงานอื่นๆ เฉพาะด้าน</w:t>
      </w:r>
    </w:p>
    <w:p w14:paraId="2D247806" w14:textId="77777777" w:rsidR="008B3B86" w:rsidRPr="00DB173A" w:rsidRDefault="008B3B86" w:rsidP="008B3B8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ทดสอบความสามารถพิเศษ เช่น ดนตรี กีฬา นาฏศิลป์ หรืออื่นๆ เฉพาะทาง</w:t>
      </w:r>
    </w:p>
    <w:p w14:paraId="6B1D3FAA" w14:textId="77777777" w:rsidR="008B3B86" w:rsidRPr="00DB173A" w:rsidRDefault="008B3B86" w:rsidP="008B3B8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การสอบคัดเลือกด้วยข้อสอบของสถาบันนั้นๆเอง หรือกลุ่มการสอบต่างๆ อย่าง กสพท.</w:t>
      </w:r>
    </w:p>
    <w:p w14:paraId="5C205385" w14:textId="77777777" w:rsidR="008B3B86" w:rsidRPr="00DB173A" w:rsidRDefault="008B3B86" w:rsidP="008B3B8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lastRenderedPageBreak/>
        <w:t xml:space="preserve">หรือแม้กระทั่งการใช้คะแนนสอบต่างๆยื่น เช่น 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GAT/PAT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วิชาสามัญ หรืออื่นๆ เฉพาะทาง ก็ยังมีอยู่เช่นกัน</w:t>
      </w:r>
    </w:p>
    <w:p w14:paraId="5F30EB68" w14:textId="77777777" w:rsidR="008B3B86" w:rsidRPr="00DB173A" w:rsidRDefault="008B3B86" w:rsidP="008B3B86">
      <w:pPr>
        <w:spacing w:after="300" w:line="240" w:lineRule="auto"/>
        <w:outlineLvl w:val="1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TCAS </w:t>
      </w:r>
      <w:proofErr w:type="gramStart"/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จะมีการคัดเลือกในช่วงเวลาไหนบ้าง 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>?</w:t>
      </w:r>
      <w:proofErr w:type="gramEnd"/>
    </w:p>
    <w:p w14:paraId="72C3E9AB" w14:textId="77777777" w:rsidR="008B3B86" w:rsidRPr="00DB173A" w:rsidRDefault="008B3B86" w:rsidP="008B3B8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จากที่ผ่านมาจะแบ่งเป็น 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5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รอบดังนี้</w:t>
      </w:r>
    </w:p>
    <w:p w14:paraId="60E82CBF" w14:textId="77777777" w:rsidR="008B3B86" w:rsidRPr="00DB173A" w:rsidRDefault="008B3B86" w:rsidP="008B3B8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รอบรับตรงแบบยื่นพอร์ตฟอลิโอ (</w:t>
      </w:r>
      <w:r w:rsidRPr="00DB173A">
        <w:rPr>
          <w:rFonts w:ascii="TH SarabunPSK" w:eastAsia="Times New Roman" w:hAnsi="TH SarabunPSK" w:cs="TH SarabunPSK" w:hint="cs"/>
          <w:b/>
          <w:bCs/>
          <w:sz w:val="32"/>
          <w:szCs w:val="32"/>
        </w:rPr>
        <w:t>Portfolio)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 –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ที่จะเน้นไปทางการยื่นผลงานของตนเองเป็นหลัก</w:t>
      </w:r>
    </w:p>
    <w:p w14:paraId="46097D51" w14:textId="77777777" w:rsidR="008B3B86" w:rsidRPr="00DB173A" w:rsidRDefault="008B3B86" w:rsidP="008B3B8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รอบรับตรงแบบโควตา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 –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ที่จะเน้นให้สิทธิ์ผู้สมัครเฉพาะกลุ่มไป เช่นพื้นที่การสมัคร โดยอาจมีการคัดเลือกทั้งข้อเขียน และ/หรือ ปฏิบัติ ซึ่งขึ้นกับแต่ละมหาวิทยาลัย</w:t>
      </w:r>
    </w:p>
    <w:p w14:paraId="751975C6" w14:textId="77777777" w:rsidR="008B3B86" w:rsidRPr="00DB173A" w:rsidRDefault="008B3B86" w:rsidP="008B3B8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del w:id="0" w:author="Unknown" w:date="2020-08-13T09:57:00Z">
        <w:r w:rsidRPr="00DB173A">
          <w:rPr>
            <w:rFonts w:ascii="TH SarabunPSK" w:eastAsia="Times New Roman" w:hAnsi="TH SarabunPSK" w:cs="TH SarabunPSK" w:hint="cs"/>
            <w:b/>
            <w:bCs/>
            <w:sz w:val="32"/>
            <w:szCs w:val="32"/>
            <w:cs/>
          </w:rPr>
          <w:delText>รอบรับตรงแบบร่วมกัน</w:delText>
        </w:r>
        <w:r w:rsidRPr="00DB173A">
          <w:rPr>
            <w:rFonts w:ascii="TH SarabunPSK" w:eastAsia="Times New Roman" w:hAnsi="TH SarabunPSK" w:cs="TH SarabunPSK" w:hint="cs"/>
            <w:sz w:val="32"/>
            <w:szCs w:val="32"/>
          </w:rPr>
          <w:delText xml:space="preserve"> – </w:delText>
        </w:r>
        <w:r w:rsidRPr="00DB173A">
          <w:rPr>
            <w:rFonts w:ascii="TH SarabunPSK" w:eastAsia="Times New Roman" w:hAnsi="TH SarabunPSK" w:cs="TH SarabunPSK" w:hint="cs"/>
            <w:sz w:val="32"/>
            <w:szCs w:val="32"/>
            <w:cs/>
          </w:rPr>
          <w:delText>เป็นรอบที่มีการคัดเลือกตามรูปแบบของแต่ละสถาบัน แต่จะกำหนดให้มาสมัครที่ระบบเดียวกัน</w:delText>
        </w:r>
      </w:del>
      <w:r w:rsidRPr="00DB173A">
        <w:rPr>
          <w:rFonts w:ascii="TH SarabunPSK" w:eastAsia="Times New Roman" w:hAnsi="TH SarabunPSK" w:cs="TH SarabunPSK" w:hint="cs"/>
          <w:sz w:val="32"/>
          <w:szCs w:val="32"/>
        </w:rPr>
        <w:t> (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ในปีการศึกษา 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2564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ถูกรวมไปกับรอบ 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Admission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แล้ว)</w:t>
      </w:r>
    </w:p>
    <w:p w14:paraId="6CC8159A" w14:textId="77777777" w:rsidR="008B3B86" w:rsidRPr="00DB173A" w:rsidRDefault="008B3B86" w:rsidP="008B3B8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รอบแอดมิชชั่น (</w:t>
      </w:r>
      <w:r w:rsidRPr="00DB173A">
        <w:rPr>
          <w:rFonts w:ascii="TH SarabunPSK" w:eastAsia="Times New Roman" w:hAnsi="TH SarabunPSK" w:cs="TH SarabunPSK" w:hint="cs"/>
          <w:b/>
          <w:bCs/>
          <w:sz w:val="32"/>
          <w:szCs w:val="32"/>
        </w:rPr>
        <w:t>Admission)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 –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เป็นรอบที่ให้สมัครที่ระบบเดียวกันเหมือนกัน แต่จะใช้เกณฑ์คะแนนอย่าง เกรด 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O-NET GAT/PAT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มาเป็นตัวคัดเลือก</w:t>
      </w:r>
    </w:p>
    <w:p w14:paraId="52F1ABB5" w14:textId="77777777" w:rsidR="008B3B86" w:rsidRPr="00DB173A" w:rsidRDefault="008B3B86" w:rsidP="008B3B8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รอบรับตรงอิสระ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 –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เป็นรอบที่เปิดให้มหาวิทยาลัยเปิดรับสมัครเอง ใช้เกณฑ์ของตนเอง โดยที่มหาวิทยาลัยสามารถกำหนดรูปแบบการคัดเลือกได้อย่างอิสระ</w:t>
      </w:r>
    </w:p>
    <w:p w14:paraId="1C5514D9" w14:textId="77777777" w:rsidR="008B3B86" w:rsidRPr="00DB173A" w:rsidRDefault="008B3B86" w:rsidP="008B3B86">
      <w:pPr>
        <w:spacing w:after="300" w:line="240" w:lineRule="auto"/>
        <w:outlineLvl w:val="1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ดูเหมือนผู้สมัครจะมีโอกาสมากขึ้น</w:t>
      </w:r>
    </w:p>
    <w:p w14:paraId="070D975C" w14:textId="77777777" w:rsidR="008B3B86" w:rsidRPr="00DB173A" w:rsidRDefault="008B3B86" w:rsidP="008B3B8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ใช่เลย ถึงแม้บางคนจะเรียนไม่เก่งในห้องเรียน แต่หากมีความสามารถพิเศษ หรือผลงานต่างๆ ก็มีโอกาสเข้าศึกษาต่อได้ หรือบางคนที่มีทักษะการเรียนที่เก่งอยู่แล้ว ก็มีสนามสอบพร้อมให้คัดเลือกเช่นกัน</w:t>
      </w:r>
    </w:p>
    <w:p w14:paraId="2F7465B0" w14:textId="77777777" w:rsidR="008B3B86" w:rsidRPr="00DB173A" w:rsidRDefault="008B3B86" w:rsidP="008B3B86">
      <w:pPr>
        <w:spacing w:after="300" w:line="240" w:lineRule="auto"/>
        <w:outlineLvl w:val="1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มีบ้างไหม ที่บางสถาบันไม่เข้าร่วมกับระบบ 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>TCAS ?</w:t>
      </w:r>
    </w:p>
    <w:p w14:paraId="1F6DCC6F" w14:textId="77777777" w:rsidR="008B3B86" w:rsidRPr="00DB173A" w:rsidRDefault="008B3B86" w:rsidP="008B3B8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มีเช่นกัน แต่ส่วนใหญ่ราว 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95%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เข้าร่วม ดูเพิ่มเติมที่ (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fldChar w:fldCharType="begin"/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instrText xml:space="preserve"> HYPERLINK "https://www.enttrong.com/direct/direct64" </w:instrTex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fldChar w:fldCharType="separate"/>
      </w:r>
      <w:r w:rsidRPr="00DB173A">
        <w:rPr>
          <w:rFonts w:ascii="TH SarabunPSK" w:eastAsia="Times New Roman" w:hAnsi="TH SarabunPSK" w:cs="TH SarabunPSK" w:hint="cs"/>
          <w:sz w:val="32"/>
          <w:szCs w:val="32"/>
          <w:u w:val="single"/>
          <w:cs/>
        </w:rPr>
        <w:t>รับตรง</w:t>
      </w:r>
      <w:r w:rsidRPr="00DB173A">
        <w:rPr>
          <w:rFonts w:ascii="TH SarabunPSK" w:eastAsia="Times New Roman" w:hAnsi="TH SarabunPSK" w:cs="TH SarabunPSK" w:hint="cs"/>
          <w:sz w:val="32"/>
          <w:szCs w:val="32"/>
          <w:u w:val="single"/>
        </w:rPr>
        <w:t>64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fldChar w:fldCharType="end"/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>)</w:t>
      </w:r>
    </w:p>
    <w:p w14:paraId="52487A57" w14:textId="77777777" w:rsidR="008B3B86" w:rsidRPr="00DB173A" w:rsidRDefault="008B3B86" w:rsidP="008B3B86">
      <w:pPr>
        <w:spacing w:after="300" w:line="240" w:lineRule="auto"/>
        <w:outlineLvl w:val="1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สถาบันที่ไม่เข้าร่วมระบบ ใช้เกณฑ์อะไรในการคัดเลือก 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>?</w:t>
      </w:r>
    </w:p>
    <w:p w14:paraId="418A4867" w14:textId="77777777" w:rsidR="008B3B86" w:rsidRPr="00DB173A" w:rsidRDefault="008B3B86" w:rsidP="008B3B8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คล้ายๆกับที่กล่าวมาในข้างต้น ทั้งโควตา และสอบคัดเลือก ซึ่งขึ้นอยู่กับดุลยพินิจของแต่ละสถาบันนั้นๆ ทั้งรูปแบบ และเวลาการสมัคร</w:t>
      </w:r>
    </w:p>
    <w:p w14:paraId="7108675D" w14:textId="77777777" w:rsidR="008B3B86" w:rsidRPr="00DB173A" w:rsidRDefault="008B3B86" w:rsidP="008B3B86">
      <w:pPr>
        <w:spacing w:after="300" w:line="240" w:lineRule="auto"/>
        <w:outlineLvl w:val="1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ทราบได้อย่างไรว่าโครงการไหนเข้าร่วมระบบ 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TCAS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หรือไม่เข้าร่วม 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>?</w:t>
      </w:r>
    </w:p>
    <w:p w14:paraId="6A7253B8" w14:textId="77777777" w:rsidR="008B3B86" w:rsidRPr="00DB173A" w:rsidRDefault="008B3B86" w:rsidP="008B3B8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ดูได้จากระเบียบการรับสมัครที่ประกาศออกมาของแต่ละโครงการ</w:t>
      </w:r>
    </w:p>
    <w:p w14:paraId="3F029A47" w14:textId="77777777" w:rsidR="008B3B86" w:rsidRPr="00DB173A" w:rsidRDefault="008B3B86" w:rsidP="008B3B86">
      <w:pPr>
        <w:spacing w:after="300" w:line="240" w:lineRule="auto"/>
        <w:outlineLvl w:val="1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lastRenderedPageBreak/>
        <w:t xml:space="preserve">ติดตามข่าวรับการสมัครได้จากไหนบ้าง 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>?</w:t>
      </w:r>
    </w:p>
    <w:p w14:paraId="61E566DD" w14:textId="77777777" w:rsidR="008B3B86" w:rsidRPr="00DB173A" w:rsidRDefault="008B3B86" w:rsidP="008B3B8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ติดตามที่เว็บไซต์ของมหาวิทยาลัยที่ตนเองสนใจก็ได้</w:t>
      </w:r>
    </w:p>
    <w:p w14:paraId="38A81AA8" w14:textId="77777777" w:rsidR="008B3B86" w:rsidRPr="00DB173A" w:rsidRDefault="008B3B86" w:rsidP="008B3B8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หรือ ติดตามที่เว็บไซต์เอนท์ตรง.คอม (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fldChar w:fldCharType="begin"/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instrText xml:space="preserve"> HYPERLINK "https://www.enttrong.com/" </w:instrTex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fldChar w:fldCharType="separate"/>
      </w:r>
      <w:r w:rsidRPr="00DB173A">
        <w:rPr>
          <w:rFonts w:ascii="TH SarabunPSK" w:eastAsia="Times New Roman" w:hAnsi="TH SarabunPSK" w:cs="TH SarabunPSK" w:hint="cs"/>
          <w:sz w:val="32"/>
          <w:szCs w:val="32"/>
          <w:u w:val="single"/>
        </w:rPr>
        <w:t>www.enttrong.com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fldChar w:fldCharType="end"/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)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ก็ได้เช่นกัน ซึ่งจะมีข่าวประกาศออกมาเรื่อยๆ ทั้งโครงการที่อยู่ในระบบ 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TCAS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และไม่ได้อยู่ในระบบ 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>TCAS</w:t>
      </w:r>
    </w:p>
    <w:p w14:paraId="241367DD" w14:textId="77777777" w:rsidR="008B3B86" w:rsidRPr="00DB173A" w:rsidRDefault="008B3B86" w:rsidP="008B3B86">
      <w:pPr>
        <w:spacing w:after="300" w:line="240" w:lineRule="auto"/>
        <w:outlineLvl w:val="1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มีลิ้งเฉพาะของปีการศึกษา 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2564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ไหม 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>?</w:t>
      </w:r>
    </w:p>
    <w:p w14:paraId="1784520B" w14:textId="77777777" w:rsidR="008B3B86" w:rsidRPr="00DB173A" w:rsidRDefault="00565518" w:rsidP="008B3B8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hyperlink r:id="rId7" w:history="1">
        <w:r w:rsidR="008B3B86" w:rsidRPr="00DB173A">
          <w:rPr>
            <w:rFonts w:ascii="TH SarabunPSK" w:eastAsia="Times New Roman" w:hAnsi="TH SarabunPSK" w:cs="TH SarabunPSK" w:hint="cs"/>
            <w:sz w:val="32"/>
            <w:szCs w:val="32"/>
            <w:u w:val="single"/>
          </w:rPr>
          <w:t>www.enttrong.com/tcas/tcas64</w:t>
        </w:r>
      </w:hyperlink>
    </w:p>
    <w:p w14:paraId="4A4C31C8" w14:textId="77777777" w:rsidR="008B3B86" w:rsidRPr="00DB173A" w:rsidRDefault="008B3B86" w:rsidP="008B3B86">
      <w:pPr>
        <w:spacing w:after="300" w:line="240" w:lineRule="auto"/>
        <w:outlineLvl w:val="1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มีอะไรอยากจะแนะนำไหม 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>?</w:t>
      </w:r>
    </w:p>
    <w:p w14:paraId="681EB1ED" w14:textId="77777777" w:rsidR="008B3B86" w:rsidRPr="00DB173A" w:rsidRDefault="008B3B86" w:rsidP="008B3B8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พยายามติดตามข่าวสาร และทำความเข้าใจอยู่เรื่อยๆ ขวนขวายด้วยตนเองให้มากที่สุดเท่าที่จะทำได้ ไม่ว่าประกาศข่าวปีเก่าๆที่เคยประกาศไปแล้วเพื่อที่จะใช้ดูเป็นแนวทาง (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fldChar w:fldCharType="begin"/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instrText xml:space="preserve"> HYPERLINK "https://www.enttrong.com/cloud" </w:instrTex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fldChar w:fldCharType="separate"/>
      </w:r>
      <w:r w:rsidRPr="00DB173A">
        <w:rPr>
          <w:rFonts w:ascii="TH SarabunPSK" w:eastAsia="Times New Roman" w:hAnsi="TH SarabunPSK" w:cs="TH SarabunPSK" w:hint="cs"/>
          <w:sz w:val="32"/>
          <w:szCs w:val="32"/>
          <w:u w:val="single"/>
        </w:rPr>
        <w:t>www.enttrong.com/cloud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fldChar w:fldCharType="end"/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 xml:space="preserve">) 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หรือประกาศข่าวใหม่ๆเพิ่งที่จะประกาศออกมา เพราะสุดท้ายแล้วผลประโยชน์ทั้งหมดที่เราทำ ก็จะตกมาอยู่ที่ตัวเราเอง</w:t>
      </w:r>
    </w:p>
    <w:p w14:paraId="22D074C9" w14:textId="129FC1DA" w:rsidR="008B3B86" w:rsidRPr="00DB173A" w:rsidRDefault="008B3B86" w:rsidP="008B3B86">
      <w:pPr>
        <w:rPr>
          <w:rFonts w:ascii="TH SarabunPSK" w:eastAsia="Times New Roman" w:hAnsi="TH SarabunPSK" w:cs="TH SarabunPSK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</w:rPr>
        <w:br/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br/>
        <w:t>...</w:t>
      </w: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t>อ้างอิง</w:t>
      </w:r>
      <w:r w:rsidRPr="00DB173A">
        <w:rPr>
          <w:rFonts w:ascii="TH SarabunPSK" w:eastAsia="Times New Roman" w:hAnsi="TH SarabunPSK" w:cs="TH SarabunPSK" w:hint="cs"/>
          <w:sz w:val="32"/>
          <w:szCs w:val="32"/>
        </w:rPr>
        <w:t> </w:t>
      </w:r>
      <w:hyperlink r:id="rId8" w:history="1">
        <w:r w:rsidRPr="00DB173A">
          <w:rPr>
            <w:rFonts w:ascii="TH SarabunPSK" w:eastAsia="Times New Roman" w:hAnsi="TH SarabunPSK" w:cs="TH SarabunPSK" w:hint="cs"/>
            <w:sz w:val="32"/>
            <w:szCs w:val="32"/>
            <w:u w:val="single"/>
          </w:rPr>
          <w:t>https://www.enttrong.com/tcas</w:t>
        </w:r>
      </w:hyperlink>
    </w:p>
    <w:p w14:paraId="15DC7647" w14:textId="1567775D" w:rsidR="007166B2" w:rsidRPr="00DB173A" w:rsidRDefault="007166B2">
      <w:pPr>
        <w:rPr>
          <w:rFonts w:ascii="TH SarabunPSK" w:eastAsia="Times New Roman" w:hAnsi="TH SarabunPSK" w:cs="TH SarabunPSK"/>
          <w:sz w:val="32"/>
          <w:szCs w:val="32"/>
          <w:cs/>
        </w:rPr>
      </w:pPr>
      <w:r w:rsidRPr="00DB173A">
        <w:rPr>
          <w:rFonts w:ascii="TH SarabunPSK" w:eastAsia="Times New Roman" w:hAnsi="TH SarabunPSK" w:cs="TH SarabunPSK" w:hint="cs"/>
          <w:sz w:val="32"/>
          <w:szCs w:val="32"/>
          <w:cs/>
        </w:rPr>
        <w:br w:type="page"/>
      </w:r>
    </w:p>
    <w:p w14:paraId="3D5AE78D" w14:textId="202A4351" w:rsidR="007166B2" w:rsidRPr="00DB173A" w:rsidRDefault="007166B2" w:rsidP="008B3B86">
      <w:pPr>
        <w:rPr>
          <w:rFonts w:ascii="TH SarabunPSK" w:hAnsi="TH SarabunPSK" w:cs="TH SarabunPSK"/>
          <w:sz w:val="32"/>
          <w:szCs w:val="32"/>
        </w:rPr>
      </w:pPr>
      <w:r w:rsidRPr="00DB173A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ที่มา </w:t>
      </w:r>
      <w:hyperlink r:id="rId9" w:history="1">
        <w:r w:rsidRPr="00DB173A">
          <w:rPr>
            <w:rStyle w:val="Hyperlink"/>
            <w:rFonts w:ascii="TH SarabunPSK" w:hAnsi="TH SarabunPSK" w:cs="TH SarabunPSK" w:hint="cs"/>
            <w:color w:val="auto"/>
            <w:sz w:val="32"/>
            <w:szCs w:val="32"/>
          </w:rPr>
          <w:t>https://www.dek-d.com/tcas/55922/</w:t>
        </w:r>
      </w:hyperlink>
    </w:p>
    <w:p w14:paraId="00C9EA23" w14:textId="77777777" w:rsidR="007166B2" w:rsidRPr="00DB173A" w:rsidRDefault="007166B2" w:rsidP="007166B2">
      <w:pPr>
        <w:shd w:val="clear" w:color="auto" w:fill="FFFFFF"/>
        <w:spacing w:after="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 xml:space="preserve">1.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>มีอะไรที่เด็กซิ่วต้องปรับข้อมูลใหม่บ้าง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</w:rPr>
        <w:br/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>                 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> 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>ตอบ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> 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ตอนนี้สิ่งที่อยากให้น้องๆ เด็กซิ่วปรับข้อมูลใหม่คือ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TCAS64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จะลดเหลือการรับ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4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รอบ โดยที่ รอบ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>3 (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รับตรงร่วมกัน แบบเดิม) และรอบ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>4 (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แอดมิชชั่น แบบเดิม) จะรวมการบริหารให้อยู่ในรอบเดียวกัน และเรียกว่ารอบ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Admission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โดยจะมี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2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รูปแบบย่อย คือ เกณฑ์การรับแบบ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Admission 1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และ เกณฑ์การรับแบบ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Admission 2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ค่ะ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br/>
        <w:t>                 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> 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รอบ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3 Admission (Admission 1)  =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รอบ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3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รับตรงร่วมกัน (เดิม)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br/>
        <w:t>                 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> 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รอบ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3 Admission (Admission 2) =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รอบ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4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แอดมิชชั่น (เดิม)</w:t>
      </w:r>
    </w:p>
    <w:p w14:paraId="5D280233" w14:textId="77777777" w:rsidR="007166B2" w:rsidRPr="00DB173A" w:rsidRDefault="007166B2" w:rsidP="007166B2">
      <w:pPr>
        <w:shd w:val="clear" w:color="auto" w:fill="FFFFFF"/>
        <w:spacing w:after="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</w:rPr>
        <w:br/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>                  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 xml:space="preserve">2.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 xml:space="preserve">เด็กซิ่วยังสมัคร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 xml:space="preserve">TCAS64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>ได้ใช่มั้ย และสมัครรอบไหนได้บ้าง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br/>
        <w:t>                 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> 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>ตอบ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> 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ได้ค่ะ เด็กซิ่วยังมีสิทธิ์สมัคร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TCAS64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ได้ตามปกติ แต่อาจจะไม่ใช่หรือทุกโครงการค่ะ รอบที่สมัครได้แน่ๆ คือรอบ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3 (Admission 2)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แต่ในรอบ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1, 2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และ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3 (Admission 1)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ต้องดูเป็นรายคณะ เพราะมีทั้งโครงการที่เด็กซิ่วสมัครได้และสมัครไม่ได้</w:t>
      </w:r>
    </w:p>
    <w:p w14:paraId="62E9554A" w14:textId="77777777" w:rsidR="007166B2" w:rsidRPr="00DB173A" w:rsidRDefault="007166B2" w:rsidP="007166B2">
      <w:pPr>
        <w:shd w:val="clear" w:color="auto" w:fill="FFFFFF"/>
        <w:spacing w:after="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</w:rPr>
        <w:br/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>               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 xml:space="preserve">   3.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 xml:space="preserve">เด็กซิ่วต้องสอบ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 xml:space="preserve">GAT PAT, O-NET,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>วิชาสามัญ ใหม่มั้ย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br/>
        <w:t>                  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>ตอบ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> 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- GAT PAT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ปกติมีอายุ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2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ปี ในรอบ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3 (Admission 2)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สามารถใช้คะแนนเดิมได้ โดยจะดึงคะแนนที่ดีที่สุดของแต่ละวิชามาใช้ ส่วนในรอบ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3 (Admission 1)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ต้องดูระเบียบการ เพราะอาจกำหนดให้ใช้คะแนนปีต่อปี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br/>
        <w:t xml:space="preserve">                  - O-NET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สอบได้ครั้งเดียว ใช้ตลอดชีวิต ไม่ต้องสอบใหม่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br/>
        <w:t xml:space="preserve">                  -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วิชาสามัญ มีอายุ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1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ปี ต้องสอบใหม่ทุกปีอยู่แล้วค่ะ</w:t>
      </w:r>
    </w:p>
    <w:p w14:paraId="2C79D95E" w14:textId="77777777" w:rsidR="007166B2" w:rsidRPr="00DB173A" w:rsidRDefault="007166B2" w:rsidP="007166B2">
      <w:pPr>
        <w:shd w:val="clear" w:color="auto" w:fill="FFFFFF"/>
        <w:spacing w:after="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</w:rPr>
        <w:br/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>                  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 xml:space="preserve">4.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 xml:space="preserve">เด็กซิ่วกับ คณิต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 xml:space="preserve">2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 xml:space="preserve">และ วิทย์ทั่วไป ใน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>TCAS64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br/>
        <w:t>                  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>ตอบ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> 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จากข้อที่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2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ประเด็นที่เป็นข้อสงสัยในปีนี้ คือ มีการเปลี่ยนวิชาสอบในปี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64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จะใช้คะแนน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O-NET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คณิตศาสตร์ แทน คณิตศาสตร์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>2 (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วิชาสามัญ) และใช้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O-NET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วิทยาศาสตร์ แทนวิชาวิทยาศาสตร์ทั่วไป (วิชาสามัญ) เด็กซิ่วจะต้องสมัคร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O-NET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ใหม่หรือไม่... คำตอบคือ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> 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>"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 xml:space="preserve">ไม่ต้องสอบ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 xml:space="preserve">O-NET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>ใหม่"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>  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เพราะไม่สามารถสอบใหม่ได้แล้ว แต่สิ่งที่ต้องทำคือ หากต้องใช้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2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วิชาดังกล่าว ก็จะต้องสมัคร "คณิตศาสตร์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2"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และ "วิทยาศาสตร์ทั่วไป" เหมือนเดิม แต่จะได้ไปสอบพร้อมกับ น้องๆ ม.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6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ในห้องสอบ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O-NET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ค่ะ ในประเด็นนี้ พี่ๆ เว็บเด็กดีจะสอบถามเพิ่มเติมเรื่องขั้นตอนและวิธีการสอบให้ค่ะ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br/>
        <w:t> 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br/>
        <w:t>                 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 xml:space="preserve"> 5.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 xml:space="preserve">เด็กซิ่วต้องลงทะเบียน </w:t>
      </w:r>
      <w:proofErr w:type="spellStart"/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>Mytcas</w:t>
      </w:r>
      <w:proofErr w:type="spellEnd"/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 xml:space="preserve">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>ใหม่มั้ย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br/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lastRenderedPageBreak/>
        <w:t>                  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>ตอบ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> 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ถ้าเป็นเด็กซิ่วที่เคยลงทะเบียน </w:t>
      </w:r>
      <w:proofErr w:type="spellStart"/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>Mytcas</w:t>
      </w:r>
      <w:proofErr w:type="spellEnd"/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มาแล้ว ก็ไม่ต้องลงใหม่ค่ะ เข้าด้วยข้อมูล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user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และ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password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เดิมได้เลย ถ้าลืมให้กดลืมรหัสผ่านและทำตามขั้นตอน ส่วนเด็กซิ่วที่ยังไม่เคยลงทะเบียน </w:t>
      </w:r>
      <w:proofErr w:type="spellStart"/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>Mytcas</w:t>
      </w:r>
      <w:proofErr w:type="spellEnd"/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ไว้ตอนอยู่ ม.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6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จะต้องลงทะเบียนก่อนค่ะ จึงจะดำเนินการตามขั้นตอนในรอบต่างๆ ของ ทปอ. ได้</w:t>
      </w:r>
    </w:p>
    <w:p w14:paraId="5994AAB0" w14:textId="77777777" w:rsidR="007166B2" w:rsidRPr="00DB173A" w:rsidRDefault="007166B2" w:rsidP="007166B2">
      <w:pPr>
        <w:shd w:val="clear" w:color="auto" w:fill="FFFFFF"/>
        <w:spacing w:after="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</w:rPr>
        <w:br/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>                  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 xml:space="preserve">6.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 xml:space="preserve">เด็กซิ่วกับการใช้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 xml:space="preserve">O-NET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>ใน กสพท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br/>
        <w:t>                  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>ตอบ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> 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รายละเอียด กสพท ยังไม่ประกาศออกมา แต่หากไม่มีการเปลี่ยนแปลงอะไร เด็กซิ่วก็จะไม่ใช้คะแนน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O-NET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เหมือนเดิมค่ะ แต่ที่ห้ามลืมเด็ดขาดคือ จะต้องสมัครสอบวิชาเฉพาะแพทย์ และ วิชาสามัญ ใหม่ด้วยค่ะ</w:t>
      </w:r>
    </w:p>
    <w:p w14:paraId="3764FCFA" w14:textId="77777777" w:rsidR="007166B2" w:rsidRPr="00DB173A" w:rsidRDefault="007166B2" w:rsidP="007166B2">
      <w:pPr>
        <w:shd w:val="clear" w:color="auto" w:fill="FFFFFF"/>
        <w:spacing w:after="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</w:rPr>
        <w:br/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>              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 xml:space="preserve">    7.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>เด็กซิ่วใช้เกรดกี่เทอม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br/>
        <w:t>                  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>ตอบ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> 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โครงการไหนที่ใช้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GPAX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มาเป็นองค์ประกอบในการคัดเลือกด้วย เด็กซิ่วจะต้องใช้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GPAX 6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เทอม หรือ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GPAX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ตลอดหลักสูตรนั่นเอง (ต่อให้ระบุให้น้องๆ ม.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6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ใช้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4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เทอม แต่เด็กซิ่วยังไงก็ใช้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6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เทอมค่ะ)</w:t>
      </w:r>
    </w:p>
    <w:p w14:paraId="3849D0E5" w14:textId="77777777" w:rsidR="007166B2" w:rsidRPr="00DB173A" w:rsidRDefault="007166B2" w:rsidP="007166B2">
      <w:pPr>
        <w:shd w:val="clear" w:color="auto" w:fill="FFFFFF"/>
        <w:spacing w:after="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</w:rPr>
        <w:br/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>                  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 xml:space="preserve">8.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>เด็กซิ่วต้องลาออกก่อนมั้ย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br/>
        <w:t>                  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>ตอบ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> 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เป็นคำถามยอดฮิตเลยค่ะ อันดับแรกแนะนำให้ดูจากระเบียบการนั้นๆ ว่ามีข้อกำหนดเรื่องการลาออกหรือไม่ เช่น ต้องลาออกก่อนวันไหน หรือ ข้อกำหนดเรื่องคณะเรียน อย่างคณะเภสัชฯ ถ้าจะไปเภสัชฯ สถาบันอื่นในรอบแอดมิชชั่น ก็จะต้องลาออกก่อน</w:t>
      </w:r>
    </w:p>
    <w:p w14:paraId="02DFC560" w14:textId="77777777" w:rsidR="007166B2" w:rsidRPr="00DB173A" w:rsidRDefault="007166B2" w:rsidP="007166B2">
      <w:pPr>
        <w:shd w:val="clear" w:color="auto" w:fill="FFFFFF"/>
        <w:spacing w:after="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                 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ส่วนคณะอื่นๆ รอบอื่นๆ นอกเหนือจากเงื่อนไขข้างต้น สามารถสอบให้ติด สัมภาษณ์ให้ผ่าน แล้วค่อยทำเรื่องลาออกก่อนขึ้นทะเบียนนักศึกษาที่ใหม่ก็ได้ค่ะ แต่ก็อย่าลืมดูเวลาด้วยนะคะ อย่าให้กระชั้นกับวันขึ้นทะเบียนที่ใหม่มากเกินไป</w:t>
      </w:r>
    </w:p>
    <w:p w14:paraId="69806311" w14:textId="24285BFD" w:rsidR="007166B2" w:rsidRPr="00DB173A" w:rsidRDefault="007166B2" w:rsidP="00CD7D06">
      <w:pPr>
        <w:shd w:val="clear" w:color="auto" w:fill="FFFFFF"/>
        <w:spacing w:after="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</w:rPr>
        <w:br/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>                 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 xml:space="preserve"> 9.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>หลักฐานการสมัครของเด็กซิ่วใช้อะไรบ้าง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br/>
        <w:t>                  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>ตอบ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> 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ถ้าหลักฐานทั่วไป สามารถใช้แบบเดียวกับตอนเราอยู่ ม.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6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ได้เลย เช่น บัตรประชาชน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,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สำเนาทะเบียนบ้าน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,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ปพ.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>1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br/>
        <w:t xml:space="preserve">                 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แต่วุฒิการศึกษา ก็จะต้องใช้ใบประกาศนียบัตรจบ ม.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>6 (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ปพ.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>2</w:t>
      </w:r>
      <w:proofErr w:type="gramStart"/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>)  (</w:t>
      </w:r>
      <w:proofErr w:type="gramEnd"/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ถ้า ม.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6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ส่วนนี้จะใช้ ปพ.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7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ที่เป็นใบรับรองการเป็นนักเรียน)</w:t>
      </w:r>
    </w:p>
    <w:p w14:paraId="7D6575BD" w14:textId="77777777" w:rsidR="007166B2" w:rsidRPr="00DB173A" w:rsidRDefault="007166B2" w:rsidP="007166B2">
      <w:pPr>
        <w:shd w:val="clear" w:color="auto" w:fill="FFFFFF"/>
        <w:spacing w:after="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cs/>
        </w:rPr>
        <w:t>เว็บไซต์ที่เกี่ยวข้อง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</w:rPr>
        <w:t>  :  </w:t>
      </w:r>
      <w:hyperlink r:id="rId10" w:tgtFrame="blank" w:history="1">
        <w:r w:rsidRPr="00DB173A">
          <w:rPr>
            <w:rFonts w:ascii="TH SarabunPSK" w:eastAsia="Times New Roman" w:hAnsi="TH SarabunPSK" w:cs="TH SarabunPSK" w:hint="cs"/>
            <w:spacing w:val="2"/>
            <w:sz w:val="32"/>
            <w:szCs w:val="32"/>
            <w:u w:val="single"/>
            <w:bdr w:val="none" w:sz="0" w:space="0" w:color="auto" w:frame="1"/>
          </w:rPr>
          <w:t>www.tcas.in.th</w:t>
        </w:r>
      </w:hyperlink>
    </w:p>
    <w:p w14:paraId="106546B5" w14:textId="750C40D5" w:rsidR="007E5656" w:rsidRPr="00DB173A" w:rsidRDefault="007E5656">
      <w:pPr>
        <w:rPr>
          <w:rFonts w:ascii="TH SarabunPSK" w:hAnsi="TH SarabunPSK" w:cs="TH SarabunPSK"/>
          <w:sz w:val="32"/>
          <w:szCs w:val="32"/>
        </w:rPr>
      </w:pPr>
      <w:r w:rsidRPr="00DB173A">
        <w:rPr>
          <w:rFonts w:ascii="TH SarabunPSK" w:hAnsi="TH SarabunPSK" w:cs="TH SarabunPSK" w:hint="cs"/>
          <w:sz w:val="32"/>
          <w:szCs w:val="32"/>
        </w:rPr>
        <w:br w:type="page"/>
      </w:r>
    </w:p>
    <w:p w14:paraId="7220109B" w14:textId="0DD59783" w:rsidR="007166B2" w:rsidRPr="00DB173A" w:rsidRDefault="007E5656" w:rsidP="008B3B86">
      <w:pPr>
        <w:rPr>
          <w:rFonts w:ascii="TH SarabunPSK" w:hAnsi="TH SarabunPSK" w:cs="TH SarabunPSK"/>
          <w:sz w:val="32"/>
          <w:szCs w:val="32"/>
        </w:rPr>
      </w:pPr>
      <w:r w:rsidRPr="00DB173A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ที่มา </w:t>
      </w:r>
      <w:hyperlink r:id="rId11" w:history="1">
        <w:r w:rsidRPr="00DB173A">
          <w:rPr>
            <w:rStyle w:val="Hyperlink"/>
            <w:rFonts w:ascii="TH SarabunPSK" w:hAnsi="TH SarabunPSK" w:cs="TH SarabunPSK" w:hint="cs"/>
            <w:color w:val="auto"/>
            <w:sz w:val="32"/>
            <w:szCs w:val="32"/>
          </w:rPr>
          <w:t>https://www.dek-d.com/tcas/55187/</w:t>
        </w:r>
      </w:hyperlink>
    </w:p>
    <w:p w14:paraId="2A58BA32" w14:textId="77777777" w:rsidR="007E5656" w:rsidRPr="00DB173A" w:rsidRDefault="007E5656" w:rsidP="007E5656">
      <w:pPr>
        <w:shd w:val="clear" w:color="auto" w:fill="FFFFFF"/>
        <w:spacing w:after="15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 xml:space="preserve">Q: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 xml:space="preserve">ยืนยันสิทธิ์ รอบ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 xml:space="preserve">1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 xml:space="preserve">ไปแล้ว จะสมัครรอบ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 xml:space="preserve">3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>ได้ไหม</w:t>
      </w:r>
    </w:p>
    <w:p w14:paraId="28EBC823" w14:textId="77777777" w:rsidR="007E5656" w:rsidRPr="00DB173A" w:rsidRDefault="007E5656" w:rsidP="007E5656">
      <w:pPr>
        <w:shd w:val="clear" w:color="auto" w:fill="FFFFFF"/>
        <w:spacing w:after="15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A: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ทำได้ แต่ต้องไปทำการ "สละสิทธิ์" ก่อนในวันที่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24 - 25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เมษายน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63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ก่อน โดยระบบจะคืนสิทธิ์ให้ทันที น้องๆ ก็จะมีเวลาสมัครได้ถึง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24 - 27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เมษายน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>63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</w:rPr>
        <w:br/>
        <w:t> </w:t>
      </w:r>
    </w:p>
    <w:p w14:paraId="7869B47D" w14:textId="77777777" w:rsidR="007E5656" w:rsidRPr="00DB173A" w:rsidRDefault="007E5656" w:rsidP="007E5656">
      <w:pPr>
        <w:shd w:val="clear" w:color="auto" w:fill="FFFFFF"/>
        <w:spacing w:after="15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 xml:space="preserve">Q: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 xml:space="preserve">ตอนนี้ติดรอบ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 xml:space="preserve">2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 xml:space="preserve">แล้ว ยังไม่ได้ยืนยันสิทธิ์ จะสมัครรอบ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 xml:space="preserve">3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>ได้ไหม</w:t>
      </w:r>
    </w:p>
    <w:p w14:paraId="0A3E0E15" w14:textId="77777777" w:rsidR="007E5656" w:rsidRPr="00DB173A" w:rsidRDefault="007E5656" w:rsidP="007E5656">
      <w:pPr>
        <w:shd w:val="clear" w:color="auto" w:fill="FFFFFF"/>
        <w:spacing w:after="15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A: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คำตอบคือ สมัครได้ แต่! ถ้าวันที่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22 - 23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เมษายน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63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ได้เข้าระบบไปยืนยันสิทธิ์ รอบ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2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การสมัครรอบ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3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ก็จะถือว่าเป็นโมฆะไป หรือพูดง่ายๆ ว่าโดนตัดสิทธิ์รอบ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3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ไปอัตโนมัติ (ถ้าชำระค่าสมัครแล้ว จะไม่ได้เงินคืนนะ)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</w:rPr>
        <w:br/>
        <w:t> </w:t>
      </w:r>
    </w:p>
    <w:p w14:paraId="09AEFA0C" w14:textId="77777777" w:rsidR="007E5656" w:rsidRPr="00DB173A" w:rsidRDefault="007E5656" w:rsidP="007E5656">
      <w:pPr>
        <w:shd w:val="clear" w:color="auto" w:fill="FFFFFF"/>
        <w:spacing w:after="15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 xml:space="preserve">Q: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 xml:space="preserve">ถ้า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 xml:space="preserve">22 - 23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 xml:space="preserve">เมษายนนี้ ยืนยันสิทธิ์รอบ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 xml:space="preserve">2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 xml:space="preserve">ไปแล้ว เกิดเปลี่ยนใจไปสมัครรอบ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 xml:space="preserve">3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>ได้ไหม</w:t>
      </w:r>
    </w:p>
    <w:p w14:paraId="18BB5D9A" w14:textId="77777777" w:rsidR="007E5656" w:rsidRPr="00DB173A" w:rsidRDefault="007E5656" w:rsidP="007E5656">
      <w:pPr>
        <w:shd w:val="clear" w:color="auto" w:fill="FFFFFF"/>
        <w:spacing w:after="15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A: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ทำได้ แต่ต้องไป "สละสิทธิ์" ในวันที่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24 - 25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เมษายน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63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ทั้งนี้คนที่จะสามารถสละสิทธิ์ได้ ต้องเป็นคนที่ไม่เคยยืนยันสิทธิ์ รอบ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1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และ สละสิทธิ์ รอบ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1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เพื่อไปสมัครรอบ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2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มาก่อน</w:t>
      </w:r>
    </w:p>
    <w:p w14:paraId="67029C1C" w14:textId="77777777" w:rsidR="007E5656" w:rsidRPr="00DB173A" w:rsidRDefault="007E5656" w:rsidP="007E5656">
      <w:pPr>
        <w:shd w:val="clear" w:color="auto" w:fill="FFFFFF"/>
        <w:spacing w:after="15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>              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ปล. สำหรับคนที่ผ่านการคัดเลือก รอบ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2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พี่แนนนี่ขอแนะนำว่า ให้น้องๆ ตัดสินใจให้รอบคอบ ก่อนที่จะทำการยืนยันสิทธิ์ในวันที่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22 - 23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เมษายนนี้ จะดีกว่าค่ะ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</w:rPr>
        <w:br/>
        <w:t> </w:t>
      </w:r>
    </w:p>
    <w:p w14:paraId="6A2BBCBB" w14:textId="77777777" w:rsidR="007E5656" w:rsidRPr="00DB173A" w:rsidRDefault="007E5656" w:rsidP="007E5656">
      <w:pPr>
        <w:shd w:val="clear" w:color="auto" w:fill="FFFFFF"/>
        <w:spacing w:after="15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 xml:space="preserve">Q: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 xml:space="preserve">คะแนน/เกรด ไม่ถึงเกณฑ์ขั้นต่ำ ขาด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 xml:space="preserve">1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>คะแนน ยื่นสมัครได้</w:t>
      </w:r>
    </w:p>
    <w:p w14:paraId="2AF4349E" w14:textId="77777777" w:rsidR="007E5656" w:rsidRPr="00DB173A" w:rsidRDefault="007E5656" w:rsidP="007E5656">
      <w:pPr>
        <w:shd w:val="clear" w:color="auto" w:fill="FFFFFF"/>
        <w:spacing w:after="15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A: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ถ้าถามว่า สมัครได้ไหม ตอบเลยว่าทำได้! แต่พี่จะไม่แนะนำให้สมัคร เพราะจะทำให้เสียอันดับไปฟรีๆ คนที่คะแนนไม่ถึงเกฑณ์จะเหมือนกับว่า คุณสมบัติไม่ครบ จะไม่ถูกนำไปพิจารณาคัดเลือก แม้ว่าคะแนนวิชาอื่นๆ จะสูงมากก็ตาม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</w:rPr>
        <w:br/>
        <w:t> </w:t>
      </w:r>
    </w:p>
    <w:p w14:paraId="75934D57" w14:textId="77777777" w:rsidR="007E5656" w:rsidRPr="00DB173A" w:rsidRDefault="007E5656" w:rsidP="007E5656">
      <w:pPr>
        <w:shd w:val="clear" w:color="auto" w:fill="FFFFFF"/>
        <w:spacing w:after="15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 xml:space="preserve">Q: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 xml:space="preserve">ค่าสมัครรอบ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 xml:space="preserve">3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>เท่าไหร่</w:t>
      </w:r>
    </w:p>
    <w:p w14:paraId="2F0AE86F" w14:textId="77777777" w:rsidR="007E5656" w:rsidRPr="00DB173A" w:rsidRDefault="007E5656" w:rsidP="007E5656">
      <w:pPr>
        <w:shd w:val="clear" w:color="auto" w:fill="FFFFFF"/>
        <w:spacing w:after="15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A: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อันดับละ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100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บาท สมัครเท่าไหร่จ่ายเท่านั้น + ค่าส่วนกลาง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50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บาท รวมสูงสุด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650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บาท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</w:rPr>
        <w:br/>
        <w:t> </w:t>
      </w:r>
    </w:p>
    <w:p w14:paraId="5083BE78" w14:textId="77777777" w:rsidR="007E5656" w:rsidRPr="00DB173A" w:rsidRDefault="007E5656" w:rsidP="007E5656">
      <w:pPr>
        <w:shd w:val="clear" w:color="auto" w:fill="FFFFFF"/>
        <w:spacing w:after="15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 xml:space="preserve">Q: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>จ่ายค่าสมัครทางไหนได้บ้าง</w:t>
      </w:r>
    </w:p>
    <w:p w14:paraId="692EDAC2" w14:textId="77777777" w:rsidR="007E5656" w:rsidRPr="00DB173A" w:rsidRDefault="007E5656" w:rsidP="007E5656">
      <w:pPr>
        <w:shd w:val="clear" w:color="auto" w:fill="FFFFFF"/>
        <w:spacing w:after="15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lastRenderedPageBreak/>
        <w:t xml:space="preserve">A: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มี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3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ทางให้เลือก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1)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เซเว่น หรือ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counter service 2) mobile banking (QR code/Bar code) 3)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บัตรเครดิต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</w:rPr>
        <w:br/>
        <w:t> </w:t>
      </w:r>
    </w:p>
    <w:p w14:paraId="458B2429" w14:textId="77777777" w:rsidR="007E5656" w:rsidRPr="00DB173A" w:rsidRDefault="007E5656" w:rsidP="007E5656">
      <w:pPr>
        <w:shd w:val="clear" w:color="auto" w:fill="FFFFFF"/>
        <w:spacing w:after="15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 xml:space="preserve">Q: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>ไม่ปริ้นท์เอกสารไปจ่ายเงินได้ไหม</w:t>
      </w:r>
    </w:p>
    <w:p w14:paraId="05F71104" w14:textId="77777777" w:rsidR="007E5656" w:rsidRPr="00DB173A" w:rsidRDefault="007E5656" w:rsidP="007E5656">
      <w:pPr>
        <w:shd w:val="clear" w:color="auto" w:fill="FFFFFF"/>
        <w:spacing w:after="15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A: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ได้ค่ะ แต่ถ้าไปจ่ายที่เซเว่น หรือ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counter service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ปริ้นท์ไปดีกว่าค่ะ กันข้อผิดพลาดที่อาจจะเกิดขึ้น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</w:rPr>
        <w:br/>
        <w:t> </w:t>
      </w:r>
    </w:p>
    <w:p w14:paraId="72546AF1" w14:textId="77777777" w:rsidR="007E5656" w:rsidRPr="00DB173A" w:rsidRDefault="007E5656" w:rsidP="007E5656">
      <w:pPr>
        <w:shd w:val="clear" w:color="auto" w:fill="FFFFFF"/>
        <w:spacing w:after="15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 xml:space="preserve">Q: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>จ่ายเงินได้ถึงเมื่อไหร่</w:t>
      </w:r>
    </w:p>
    <w:p w14:paraId="2B978B00" w14:textId="77777777" w:rsidR="007E5656" w:rsidRPr="00DB173A" w:rsidRDefault="007E5656" w:rsidP="007E5656">
      <w:pPr>
        <w:shd w:val="clear" w:color="auto" w:fill="FFFFFF"/>
        <w:spacing w:after="15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A: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วันรับสมัครวันสุดท้าย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27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เมษายน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63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แต่ภายใน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23.29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น. (ก่อนปิดระบบรับสมัคร)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</w:rPr>
        <w:br/>
        <w:t> </w:t>
      </w:r>
    </w:p>
    <w:p w14:paraId="6FBC44C1" w14:textId="77777777" w:rsidR="007E5656" w:rsidRPr="00DB173A" w:rsidRDefault="007E5656" w:rsidP="007E5656">
      <w:pPr>
        <w:shd w:val="clear" w:color="auto" w:fill="FFFFFF"/>
        <w:spacing w:after="15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 xml:space="preserve">Q: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 xml:space="preserve">สาขาวิชา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 xml:space="preserve">A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 xml:space="preserve">เป็นรับแบบใช้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 xml:space="preserve">PAT 1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 xml:space="preserve">กับ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 xml:space="preserve">PAT 7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 xml:space="preserve">มีคะแนนทั้ง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 xml:space="preserve">2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>อย่าง ยื่นทั้งคู่ได้ไหม</w:t>
      </w:r>
    </w:p>
    <w:p w14:paraId="24A6A470" w14:textId="77777777" w:rsidR="007E5656" w:rsidRPr="00DB173A" w:rsidRDefault="007E5656" w:rsidP="007E5656">
      <w:pPr>
        <w:shd w:val="clear" w:color="auto" w:fill="FFFFFF"/>
        <w:spacing w:after="15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A: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ตรงนี้ขึ้นอยู่กับสาขาวิชาค่ะ ถ้าเปิดรับแยกกัน คนละรหัสกัน ก็สามารถสมัครได้ แต่ถ้าเปิดรับรวมกันก็ต้องเลือกอย่างใดอย่างหนึ่งเท่านั้น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</w:rPr>
        <w:br/>
        <w:t> </w:t>
      </w:r>
    </w:p>
    <w:p w14:paraId="27FF2E23" w14:textId="77777777" w:rsidR="007E5656" w:rsidRPr="00DB173A" w:rsidRDefault="007E5656" w:rsidP="007E5656">
      <w:pPr>
        <w:shd w:val="clear" w:color="auto" w:fill="FFFFFF"/>
        <w:spacing w:after="15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 xml:space="preserve">Q: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>สมัครแล้ว จ่ายเงินแล้ว เปลี่ยนสาขา/อันดับ ทำได้ไหม</w:t>
      </w:r>
    </w:p>
    <w:p w14:paraId="0399B934" w14:textId="77777777" w:rsidR="007E5656" w:rsidRPr="00DB173A" w:rsidRDefault="007E5656" w:rsidP="007E5656">
      <w:pPr>
        <w:shd w:val="clear" w:color="auto" w:fill="FFFFFF"/>
        <w:spacing w:after="15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A: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ได้ค่ะ น้องๆ ที่จ่ายเงินแล้ว สามารถเข้าเปลี่ยนสาขาวิชาได้ หรือสลับอันดับ กี่ครั้งก็ได้ จนกว่าจะถึงเวลา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23.59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น. ของวันรับสมัครวันสุดท้าย และถ้าโอเคแล้ว อย่าลืม! "กดยืนยันการเลือกสาขา" ด้วย แต่ต้องระวัง เพราะน้องๆ จะกดยืนยันการเลือกสาขาวิชา ได้แค่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3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ครั้งเท่านั้น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</w:rPr>
        <w:br/>
        <w:t> </w:t>
      </w:r>
    </w:p>
    <w:p w14:paraId="3B62B41E" w14:textId="77777777" w:rsidR="007E5656" w:rsidRPr="00DB173A" w:rsidRDefault="007E5656" w:rsidP="007E5656">
      <w:pPr>
        <w:shd w:val="clear" w:color="auto" w:fill="FFFFFF"/>
        <w:spacing w:after="15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 xml:space="preserve">Q: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 xml:space="preserve">สมัครแล้ว จ่ายเงินแล้ว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 xml:space="preserve">4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>สาขาวิชา อยากเพิ่มสาขาวิชาอีกได้ไหม</w:t>
      </w:r>
    </w:p>
    <w:p w14:paraId="54A4AD87" w14:textId="77777777" w:rsidR="007E5656" w:rsidRPr="00DB173A" w:rsidRDefault="007E5656" w:rsidP="007E5656">
      <w:pPr>
        <w:shd w:val="clear" w:color="auto" w:fill="FFFFFF"/>
        <w:spacing w:after="15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A: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ได้ค่ะ เข้าไปเพิ่มสาขาวิชา แล้วก็ไปชำระเงินเพิ่มเฉพาะสาขาวิชาที่สมัครเพิ่ม เช่น สมัครไปแล้ว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2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สาขาวิชา จ่ายเงินไป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250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บาท สมัครเพิ่ม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2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สาขาวิชา ก็ไปจ่ายเงินเพิ่ม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100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บาท เท่านั้น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</w:rPr>
        <w:br/>
        <w:t> </w:t>
      </w:r>
    </w:p>
    <w:p w14:paraId="4CA1EA96" w14:textId="77777777" w:rsidR="007E5656" w:rsidRPr="00DB173A" w:rsidRDefault="007E5656" w:rsidP="007E5656">
      <w:pPr>
        <w:shd w:val="clear" w:color="auto" w:fill="FFFFFF"/>
        <w:spacing w:after="15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 xml:space="preserve">Q: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>จ่ายค่าสมัครแล้ว สถานะขึ้นแล้ว ถือว่าสมัครเสร็จแล้วใช่ไหม</w:t>
      </w:r>
    </w:p>
    <w:p w14:paraId="7AB14E76" w14:textId="77777777" w:rsidR="007E5656" w:rsidRPr="00DB173A" w:rsidRDefault="007E5656" w:rsidP="007E5656">
      <w:pPr>
        <w:shd w:val="clear" w:color="auto" w:fill="FFFFFF"/>
        <w:spacing w:after="15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A: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การสมัครจะสมบูรณ์ ก็ต่อเมื่อ จ่ายเงินแล้ว สถานะขึ้นแล้ว และ "กดยืนยันสาขาวิชา" (ถ้ายืนยันแล้ว จะกดปริ้นท์ใบสมัครได้)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</w:rPr>
        <w:br/>
        <w:t> </w:t>
      </w:r>
    </w:p>
    <w:p w14:paraId="7F1BFA20" w14:textId="77777777" w:rsidR="007E5656" w:rsidRPr="00DB173A" w:rsidRDefault="007E5656" w:rsidP="007E5656">
      <w:pPr>
        <w:shd w:val="clear" w:color="auto" w:fill="FFFFFF"/>
        <w:spacing w:after="15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lastRenderedPageBreak/>
        <w:t xml:space="preserve">Q: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>ใบเสร็จ ต้องเก็บไว้ไหม</w:t>
      </w:r>
    </w:p>
    <w:p w14:paraId="6F57A82A" w14:textId="77777777" w:rsidR="007E5656" w:rsidRPr="00DB173A" w:rsidRDefault="007E5656" w:rsidP="007E5656">
      <w:pPr>
        <w:shd w:val="clear" w:color="auto" w:fill="FFFFFF"/>
        <w:spacing w:after="15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A: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เก็บค่ะ หลักฐานทุกอย่างเก็บไว้ให้หมด ทั้งใบสมัคร ใบชำระเงินและใบเสร็จ เก็บไว้ให้ดีดีเลย รวมถึงรหัสผ่าน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Password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ด้วย</w:t>
      </w:r>
    </w:p>
    <w:p w14:paraId="5622480B" w14:textId="10DB4DEB" w:rsidR="007E5656" w:rsidRPr="00DB173A" w:rsidRDefault="007E5656">
      <w:pPr>
        <w:rPr>
          <w:rFonts w:ascii="TH SarabunPSK" w:hAnsi="TH SarabunPSK" w:cs="TH SarabunPSK"/>
          <w:sz w:val="32"/>
          <w:szCs w:val="32"/>
          <w:cs/>
        </w:rPr>
      </w:pPr>
      <w:r w:rsidRPr="00DB173A">
        <w:rPr>
          <w:rFonts w:ascii="TH SarabunPSK" w:hAnsi="TH SarabunPSK" w:cs="TH SarabunPSK" w:hint="cs"/>
          <w:sz w:val="32"/>
          <w:szCs w:val="32"/>
          <w:cs/>
        </w:rPr>
        <w:br w:type="page"/>
      </w:r>
    </w:p>
    <w:p w14:paraId="4848F12F" w14:textId="53D3E562" w:rsidR="007E5656" w:rsidRPr="00DB173A" w:rsidRDefault="007E5656" w:rsidP="008B3B86">
      <w:pPr>
        <w:rPr>
          <w:rFonts w:ascii="TH SarabunPSK" w:hAnsi="TH SarabunPSK" w:cs="TH SarabunPSK"/>
          <w:sz w:val="32"/>
          <w:szCs w:val="32"/>
        </w:rPr>
      </w:pPr>
      <w:r w:rsidRPr="00DB173A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ที่มา </w:t>
      </w:r>
      <w:hyperlink r:id="rId12" w:history="1">
        <w:r w:rsidRPr="00DB173A">
          <w:rPr>
            <w:rStyle w:val="Hyperlink"/>
            <w:rFonts w:ascii="TH SarabunPSK" w:hAnsi="TH SarabunPSK" w:cs="TH SarabunPSK" w:hint="cs"/>
            <w:color w:val="auto"/>
            <w:sz w:val="32"/>
            <w:szCs w:val="32"/>
          </w:rPr>
          <w:t>https://www.dek-d.com/tcas/55169/</w:t>
        </w:r>
      </w:hyperlink>
    </w:p>
    <w:p w14:paraId="2D69D05A" w14:textId="77777777" w:rsidR="007E5656" w:rsidRPr="00DB173A" w:rsidRDefault="007E5656" w:rsidP="007E5656">
      <w:pPr>
        <w:shd w:val="clear" w:color="auto" w:fill="FFFFFF"/>
        <w:spacing w:after="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>เตรียมความพร้อมก่อนสมัคร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</w:rPr>
        <w:br/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>                 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เนื่องจากรอบนี้ น้องๆ จะไม่ต้องกรอกคะแนน หรือ ประวัติส่วนตัวใดๆ ในหน้าการสมัครแล้ว จึงมีขั้นตอนเพิ่มขึ้นมาก่อนการสมัคร คือ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br/>
        <w:t xml:space="preserve">                    1.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ลงทะเบียน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> </w:t>
      </w:r>
      <w:hyperlink r:id="rId13" w:tgtFrame="blank" w:history="1">
        <w:r w:rsidRPr="00DB173A">
          <w:rPr>
            <w:rFonts w:ascii="TH SarabunPSK" w:eastAsia="Times New Roman" w:hAnsi="TH SarabunPSK" w:cs="TH SarabunPSK" w:hint="cs"/>
            <w:spacing w:val="2"/>
            <w:sz w:val="32"/>
            <w:szCs w:val="32"/>
            <w:u w:val="single"/>
            <w:bdr w:val="none" w:sz="0" w:space="0" w:color="auto" w:frame="1"/>
          </w:rPr>
          <w:t>https://student.mytcas.com/</w:t>
        </w:r>
      </w:hyperlink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> 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ใครที่ลงทะเบียนไว้แล้วตั้งแต่รอบ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1-2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ไม่ต้องลงทะเบียนใหม่แล้วนะคะ ถือว่าเรามีข้อมูลแล้ว ส่วนน้องๆ ที่ไม่เคยลงทะเบียนมาก่อนเลย จะต้องลงทะเบียนก่อน เพื่อให้ระบบมีข้อมูลของเรานั่นเอง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br/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br/>
        <w:t xml:space="preserve">                    2.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ตรวจสอบข้อมูล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GPAX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และหน่วยกิตของตัวเอง ซึ่ง ทปอ. จะดึงข้อมูลมาจากฐานข้อมูล </w:t>
      </w:r>
      <w:proofErr w:type="spellStart"/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>iCAS</w:t>
      </w:r>
      <w:proofErr w:type="spellEnd"/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 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ถ้าถูกต้องอยู่แล้ว ไม่ต้องทำอะไร แต่ถ้าผิดหรือไม่ขึ้นข้อมูล ให้กดปุ่มแก้ไขข้อมูล และใส่ข้อมูลใหม่ให้ถูกต้อง พร้อมแนบไฟล์ ปพ.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1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ที่เป็น .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pdf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เพื่อส่งข้อมูลให้แอดมินตรวจสอบความถูกต้องและแก้ไขข้อมูลให้ ขั้นตอนนี้สำคัญมากๆ เพราะบางมหาวิทยาลัยกำหนดเกรดและหน่วยกิตวิชาเรียน จะดึงข้อมูลจากระบบ </w:t>
      </w:r>
      <w:proofErr w:type="spellStart"/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>MyTCAS</w:t>
      </w:r>
      <w:proofErr w:type="spellEnd"/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ไปประมวลผล ขั้นตอนการตรวจสอบและแก้ไข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GPAX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นั้น ทำได้ถึง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16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เม.ย.นี้เท่านั้น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br/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br/>
        <w:t xml:space="preserve">                    3.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ตรวจสอบคะแนนดิบ โดยระบบจะดึงข้อมูลจาก สทศ. มา น้องๆ มีหน้าที่เข้าไปดูความถูกต้องของคะแนน ทั้ง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O-NET, GAT PAT,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วิชาสามัญ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9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วิชา และ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V-NET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ของน้องๆ อาชีวะ ถ้าถูกต้องแล้ว ไม่ต้องกดแก้ไขใดๆ แต่ถ้าผิด ให้แนบไฟล์คะแนนที่ถูกต้องที่มาจากเว็บไซต์ของ สทศ. มาเป็นหลักฐานขอแก้ไขคะแนน หากมีการส่งหลักฐานเท็จ จะมีการพิจารณาบทลงโทษด้วย สำหรับการตรวจสอบคะแนน สามารถทำได้ถึง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26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เม.ย. ค่ะ</w:t>
      </w:r>
    </w:p>
    <w:p w14:paraId="4F6AE795" w14:textId="77777777" w:rsidR="007E5656" w:rsidRPr="00DB173A" w:rsidRDefault="007E5656" w:rsidP="007E5656">
      <w:pPr>
        <w:shd w:val="clear" w:color="auto" w:fill="FFFFFF"/>
        <w:spacing w:after="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</w:rPr>
        <w:br/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>ขั้นตอนการสมัคร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</w:rPr>
        <w:br/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                   1.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เข้าระบบ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> </w:t>
      </w:r>
      <w:hyperlink r:id="rId14" w:tgtFrame="blank" w:history="1">
        <w:r w:rsidRPr="00DB173A">
          <w:rPr>
            <w:rFonts w:ascii="TH SarabunPSK" w:eastAsia="Times New Roman" w:hAnsi="TH SarabunPSK" w:cs="TH SarabunPSK" w:hint="cs"/>
            <w:spacing w:val="2"/>
            <w:sz w:val="32"/>
            <w:szCs w:val="32"/>
            <w:u w:val="single"/>
            <w:bdr w:val="none" w:sz="0" w:space="0" w:color="auto" w:frame="1"/>
          </w:rPr>
          <w:t>https://student.mytcas.com/</w:t>
        </w:r>
      </w:hyperlink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> 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ใส่อีเมลและรหัสผ่าน ระบบจะเปิดรับสมัคร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17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เม.ย.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>63 (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ถ้าเทียบเวลาจากปีก่อน ระบบเปิดเที่ยงคืนค่ะ) ถ้าลืมรหัสผ่าน ให้กดลืมรหัสผ่านและทำตามขั้นตอน แต่ถ้าลืมทั้งคู่ รีบติดต่อ ทปอ. เพื่อทำการเปลี่ยนอีเมล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br/>
        <w:t xml:space="preserve">                  2.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เลือกรอบการสมัคร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> 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 xml:space="preserve">รอบที่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</w:rPr>
        <w:t xml:space="preserve">3 </w:t>
      </w:r>
      <w:r w:rsidRPr="00DB173A">
        <w:rPr>
          <w:rFonts w:ascii="TH SarabunPSK" w:eastAsia="Times New Roman" w:hAnsi="TH SarabunPSK" w:cs="TH SarabunPSK" w:hint="cs"/>
          <w:b/>
          <w:bCs/>
          <w:spacing w:val="2"/>
          <w:sz w:val="32"/>
          <w:szCs w:val="32"/>
          <w:bdr w:val="none" w:sz="0" w:space="0" w:color="auto" w:frame="1"/>
          <w:cs/>
        </w:rPr>
        <w:t>รับตรงร่วมกัน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> 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อ่านข้อกำหนดและเงื่อนไข จากนั้นกดยอมรับ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</w:rPr>
        <w:br/>
        <w:t> </w:t>
      </w:r>
    </w:p>
    <w:p w14:paraId="534325A1" w14:textId="1EBF07E8" w:rsidR="007E5656" w:rsidRPr="00DB173A" w:rsidRDefault="007E5656" w:rsidP="007E5656">
      <w:pPr>
        <w:shd w:val="clear" w:color="auto" w:fill="FFFFFF"/>
        <w:spacing w:after="0" w:line="240" w:lineRule="auto"/>
        <w:jc w:val="center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noProof/>
          <w:spacing w:val="2"/>
          <w:sz w:val="32"/>
          <w:szCs w:val="32"/>
          <w:bdr w:val="none" w:sz="0" w:space="0" w:color="auto" w:frame="1"/>
        </w:rPr>
        <w:lastRenderedPageBreak/>
        <w:drawing>
          <wp:inline distT="0" distB="0" distL="0" distR="0" wp14:anchorId="39C4EE79" wp14:editId="4FEEFF25">
            <wp:extent cx="5334000" cy="2695575"/>
            <wp:effectExtent l="0" t="0" r="0" b="9525"/>
            <wp:docPr id="5" name="Picture 5">
              <a:hlinkClick xmlns:a="http://schemas.openxmlformats.org/drawingml/2006/main" r:id="rId12" tgtFrame="&quot;_self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2" tgtFrame="&quot;_self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77DE9" w14:textId="77777777" w:rsidR="007E5656" w:rsidRPr="00DB173A" w:rsidRDefault="007E5656" w:rsidP="007E5656">
      <w:pPr>
        <w:shd w:val="clear" w:color="auto" w:fill="FFFFFF"/>
        <w:spacing w:after="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</w:rPr>
        <w:br/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>                   3. 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u w:val="single"/>
          <w:bdr w:val="none" w:sz="0" w:space="0" w:color="auto" w:frame="1"/>
          <w:cs/>
        </w:rPr>
        <w:t xml:space="preserve">เลือกสาขาที่ตนเองสนใจไว้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u w:val="single"/>
          <w:bdr w:val="none" w:sz="0" w:space="0" w:color="auto" w:frame="1"/>
        </w:rPr>
        <w:t xml:space="preserve">20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u w:val="single"/>
          <w:bdr w:val="none" w:sz="0" w:space="0" w:color="auto" w:frame="1"/>
          <w:cs/>
        </w:rPr>
        <w:t>อันดับ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> 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ขั้นตอนนี้จะยังไม่ใช่การจัด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6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อันดับนะคะ แต่ระบบจะให้เราคัด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20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สาขาที่เราสนใจจริงๆ แยกออกมาก่อน เพราะจำนวนสาขาที่เปิดรับในรอบ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3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มีหลายพันสาขา อาจเลือกผิดๆ ถูกๆ ได้ค่ะ การหาคณะที่สนใจสามารถ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search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หาจากชื่อมหาวิทยาลัย หรือ คำที่เกี่ยวข้องกับสาขาวิชานั้นก็ได้ เมื่อมีผลลัพธ์ขึ้นมาแล้ว ให้คลิกเพื่อขึ้นเครื่องหมายดาวที่คณะ/สาขานั้นๆ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</w:rPr>
        <w:br/>
        <w:t> </w:t>
      </w:r>
    </w:p>
    <w:p w14:paraId="0476271E" w14:textId="5E32E17A" w:rsidR="007E5656" w:rsidRPr="00DB173A" w:rsidRDefault="007E5656" w:rsidP="007E5656">
      <w:pPr>
        <w:shd w:val="clear" w:color="auto" w:fill="FFFFFF"/>
        <w:spacing w:after="0" w:line="240" w:lineRule="auto"/>
        <w:jc w:val="center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noProof/>
          <w:spacing w:val="2"/>
          <w:sz w:val="32"/>
          <w:szCs w:val="32"/>
          <w:bdr w:val="none" w:sz="0" w:space="0" w:color="auto" w:frame="1"/>
        </w:rPr>
        <w:lastRenderedPageBreak/>
        <w:drawing>
          <wp:inline distT="0" distB="0" distL="0" distR="0" wp14:anchorId="52FD7205" wp14:editId="418D20DF">
            <wp:extent cx="5334000" cy="2743200"/>
            <wp:effectExtent l="0" t="0" r="0" b="0"/>
            <wp:docPr id="4" name="Picture 4">
              <a:hlinkClick xmlns:a="http://schemas.openxmlformats.org/drawingml/2006/main" r:id="rId12" tgtFrame="&quot;_self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2" tgtFrame="&quot;_self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</w:rPr>
        <w:br/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</w:rPr>
        <w:br/>
      </w:r>
      <w:r w:rsidRPr="00DB173A">
        <w:rPr>
          <w:rFonts w:ascii="TH SarabunPSK" w:eastAsia="Times New Roman" w:hAnsi="TH SarabunPSK" w:cs="TH SarabunPSK" w:hint="cs"/>
          <w:noProof/>
          <w:spacing w:val="2"/>
          <w:sz w:val="32"/>
          <w:szCs w:val="32"/>
          <w:bdr w:val="none" w:sz="0" w:space="0" w:color="auto" w:frame="1"/>
        </w:rPr>
        <w:drawing>
          <wp:inline distT="0" distB="0" distL="0" distR="0" wp14:anchorId="600C1064" wp14:editId="35AD29D8">
            <wp:extent cx="5334000" cy="2619375"/>
            <wp:effectExtent l="0" t="0" r="0" b="9525"/>
            <wp:docPr id="3" name="Picture 3">
              <a:hlinkClick xmlns:a="http://schemas.openxmlformats.org/drawingml/2006/main" r:id="rId12" tgtFrame="&quot;_self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2" tgtFrame="&quot;_self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76AB6" w14:textId="77777777" w:rsidR="007E5656" w:rsidRPr="00DB173A" w:rsidRDefault="007E5656" w:rsidP="007E5656">
      <w:pPr>
        <w:shd w:val="clear" w:color="auto" w:fill="FFFFFF"/>
        <w:spacing w:after="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</w:rPr>
        <w:br/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                   4.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เลือกจัด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6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อันดับที่เราสนใจ (จาก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20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อันดับที่ได้เลือกไว้ในทีแรก) ขอให้เลือกตามคณะที่เราอยากเรียนจริงๆ เพราะระบบคัดเลือก จะพิจารณาทีละอันดับลงมาค่ะ ถ้าติดตั้งแต่อันดับ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1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น้องๆ จะต้องเรียนสาขาในอันดับที่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1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เลย ไม่สามารถเลือกเรียนในอันดับอื่นได้ แม้ว่าจะติดเหมือนกัน สูงสุดเลือกได้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6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อันดับ แต่เลือกไม่ถึง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6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อันดับก็ได้เช่นกันค่ะ แต่ถ้าเลือกไม่ครบ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6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อันดับ น้องๆ จะต้องเลือกให้ลงมา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1 2 3 4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นะคะ ไม่สามารถเว้นว่างบางอันดับได้ ระบบจะแจ้งเตือนไม่ให้ทำรายการต่อค่ะ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</w:rPr>
        <w:br/>
        <w:t> </w:t>
      </w:r>
    </w:p>
    <w:p w14:paraId="5455A687" w14:textId="755CC377" w:rsidR="007E5656" w:rsidRPr="00DB173A" w:rsidRDefault="007E5656" w:rsidP="007E5656">
      <w:pPr>
        <w:shd w:val="clear" w:color="auto" w:fill="FFFFFF"/>
        <w:spacing w:after="0" w:line="240" w:lineRule="auto"/>
        <w:jc w:val="center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noProof/>
          <w:spacing w:val="2"/>
          <w:sz w:val="32"/>
          <w:szCs w:val="32"/>
          <w:bdr w:val="none" w:sz="0" w:space="0" w:color="auto" w:frame="1"/>
        </w:rPr>
        <w:lastRenderedPageBreak/>
        <w:drawing>
          <wp:inline distT="0" distB="0" distL="0" distR="0" wp14:anchorId="49DDBFB8" wp14:editId="3CA086B6">
            <wp:extent cx="5334000" cy="2409825"/>
            <wp:effectExtent l="0" t="0" r="0" b="9525"/>
            <wp:docPr id="2" name="Picture 2">
              <a:hlinkClick xmlns:a="http://schemas.openxmlformats.org/drawingml/2006/main" r:id="rId12" tgtFrame="&quot;_self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2" tgtFrame="&quot;_self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</w:rPr>
        <w:br/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</w:rPr>
        <w:br/>
      </w:r>
      <w:r w:rsidRPr="00DB173A">
        <w:rPr>
          <w:rFonts w:ascii="TH SarabunPSK" w:eastAsia="Times New Roman" w:hAnsi="TH SarabunPSK" w:cs="TH SarabunPSK" w:hint="cs"/>
          <w:noProof/>
          <w:spacing w:val="2"/>
          <w:sz w:val="32"/>
          <w:szCs w:val="32"/>
          <w:bdr w:val="none" w:sz="0" w:space="0" w:color="auto" w:frame="1"/>
        </w:rPr>
        <w:drawing>
          <wp:inline distT="0" distB="0" distL="0" distR="0" wp14:anchorId="5B10C531" wp14:editId="369A5300">
            <wp:extent cx="5334000" cy="3009900"/>
            <wp:effectExtent l="0" t="0" r="0" b="0"/>
            <wp:docPr id="1" name="Picture 1">
              <a:hlinkClick xmlns:a="http://schemas.openxmlformats.org/drawingml/2006/main" r:id="rId12" tgtFrame="&quot;_self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 tgtFrame="&quot;_self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25DC9" w14:textId="77777777" w:rsidR="007E5656" w:rsidRPr="00DB173A" w:rsidRDefault="007E5656" w:rsidP="007E5656">
      <w:pPr>
        <w:shd w:val="clear" w:color="auto" w:fill="FFFFFF"/>
        <w:spacing w:after="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</w:rPr>
        <w:br/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                    5.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เมื่อเลือกครบแล้ว ให้กดยืนยันสาขา และชำระเงิน ทำได้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3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วิธีคือ เคาน์เตอร์เซอร์วิสทั่วประเทศ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, Mobile Banking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และ บัตรเครดิต กำหนดวันสุดท้ายที่ชำระคือ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23.29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น. ของวันที่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27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เม.ย.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>63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br/>
        <w:t xml:space="preserve">                    6.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การแก้ไขข้อมูลสาขาที่จัดอันดับไป สามารถแก้ได้ทั้งหมด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3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ครั้งค่ะ แม้ว่าจะชำระเงินไปแล้วก็สามารถแก้ไขได้ เพราะระบบจ่ายเงินแยกกับระบบการจัดอันดับ ดังนั้น จะแก้ไขให้เรียบร้อยแล้วค่อยไปจ่ายเงินก็ได้ หรือ ไปจ่ายเงินแล้วค่อยกลับมาแก้ไขก็ได้ค่ะ แต่ถ้ายังไม่กดยืนยันการเลือกสาขา สามารถแก้ไขเปลี่ยนแปลงได้ไม่จำกัดจำนวนครั้ง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br/>
        <w:t xml:space="preserve">                    7.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หลังจากนี้ก็รอไปยาวๆ จนถึงวันที่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8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พ.ค.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63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วันประกาศผลรอบที่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3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พร้อมทั้งเปิดระบบ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lastRenderedPageBreak/>
        <w:t xml:space="preserve">การยืนยันสิทธิ์/สละสิทธิ์ ใน </w:t>
      </w:r>
      <w:proofErr w:type="spellStart"/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>MyTCAS</w:t>
      </w:r>
      <w:proofErr w:type="spellEnd"/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เลย โดยไม่ต้องสัมภาษณ์ ซึ่งเป็นกรณีพิเศษของปี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63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เนื่องจากสถานการณ์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>Covid-19</w:t>
      </w:r>
    </w:p>
    <w:p w14:paraId="2B34D292" w14:textId="77777777" w:rsidR="007E5656" w:rsidRPr="00DB173A" w:rsidRDefault="007E5656" w:rsidP="007E5656">
      <w:pPr>
        <w:shd w:val="clear" w:color="auto" w:fill="FFFFFF"/>
        <w:spacing w:after="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</w:rPr>
      </w:pP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</w:rPr>
        <w:br/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               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โดยสรุป ขั้นตอนการสมัคร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TCAS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รอบ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3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ก็ไม่มีอะไรยุ่งยากค่ะ เผลอๆ ง่ายกว่าการสมัครรับตรงในรอบ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1-2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เพราะไม่ต้องกรอกข้อมูลและคะแนนอะไรเลย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   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 xml:space="preserve">เรามีหน้าที่เช็กความถูกต้องของข้อมูลที่ระบบดึงมาจาก สทศ. และฐานเกรดเท่านั้นเองค่ะ อ่านขั้นตอนจบแล้ว พี่มิ้นท์แนะนำว่่าก่อนถึงวันสมัคร น้องๆ ควรมีคณะในใจแล้วว่า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</w:rPr>
        <w:t xml:space="preserve">20 </w:t>
      </w:r>
      <w:r w:rsidRPr="00DB173A">
        <w:rPr>
          <w:rFonts w:ascii="TH SarabunPSK" w:eastAsia="Times New Roman" w:hAnsi="TH SarabunPSK" w:cs="TH SarabunPSK" w:hint="cs"/>
          <w:spacing w:val="2"/>
          <w:sz w:val="32"/>
          <w:szCs w:val="32"/>
          <w:bdr w:val="none" w:sz="0" w:space="0" w:color="auto" w:frame="1"/>
          <w:cs/>
        </w:rPr>
        <w:t>ตัวเลือกสุดท้ายของเราคืออะไร</w:t>
      </w:r>
    </w:p>
    <w:p w14:paraId="0313BAD2" w14:textId="77777777" w:rsidR="007E5656" w:rsidRPr="00DB173A" w:rsidRDefault="007E5656" w:rsidP="008B3B86">
      <w:pPr>
        <w:rPr>
          <w:rFonts w:ascii="TH SarabunPSK" w:hAnsi="TH SarabunPSK" w:cs="TH SarabunPSK"/>
          <w:sz w:val="32"/>
          <w:szCs w:val="32"/>
          <w:cs/>
        </w:rPr>
      </w:pPr>
    </w:p>
    <w:sectPr w:rsidR="007E5656" w:rsidRPr="00DB1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F785D"/>
    <w:multiLevelType w:val="multilevel"/>
    <w:tmpl w:val="9512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C6199"/>
    <w:multiLevelType w:val="multilevel"/>
    <w:tmpl w:val="F1EE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A631E"/>
    <w:multiLevelType w:val="multilevel"/>
    <w:tmpl w:val="659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B3C30"/>
    <w:multiLevelType w:val="multilevel"/>
    <w:tmpl w:val="9D8E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6454C"/>
    <w:multiLevelType w:val="multilevel"/>
    <w:tmpl w:val="570A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4286C"/>
    <w:multiLevelType w:val="multilevel"/>
    <w:tmpl w:val="FAD8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272D2"/>
    <w:multiLevelType w:val="multilevel"/>
    <w:tmpl w:val="6D22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75039"/>
    <w:multiLevelType w:val="multilevel"/>
    <w:tmpl w:val="D9C8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83926"/>
    <w:multiLevelType w:val="multilevel"/>
    <w:tmpl w:val="6520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8C72C6"/>
    <w:multiLevelType w:val="multilevel"/>
    <w:tmpl w:val="DB16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F04027"/>
    <w:multiLevelType w:val="multilevel"/>
    <w:tmpl w:val="AC16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456166"/>
    <w:multiLevelType w:val="multilevel"/>
    <w:tmpl w:val="C886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BB3E21"/>
    <w:multiLevelType w:val="multilevel"/>
    <w:tmpl w:val="8E3C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C34EC"/>
    <w:multiLevelType w:val="multilevel"/>
    <w:tmpl w:val="204C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DE5606"/>
    <w:multiLevelType w:val="multilevel"/>
    <w:tmpl w:val="CAA2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720FEA"/>
    <w:multiLevelType w:val="multilevel"/>
    <w:tmpl w:val="4D78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8C4A87"/>
    <w:multiLevelType w:val="multilevel"/>
    <w:tmpl w:val="E12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BC6369"/>
    <w:multiLevelType w:val="multilevel"/>
    <w:tmpl w:val="F5DA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921E80"/>
    <w:multiLevelType w:val="multilevel"/>
    <w:tmpl w:val="97E6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BF33E1"/>
    <w:multiLevelType w:val="multilevel"/>
    <w:tmpl w:val="08AE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D210CA"/>
    <w:multiLevelType w:val="multilevel"/>
    <w:tmpl w:val="A8E8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DE3B23"/>
    <w:multiLevelType w:val="multilevel"/>
    <w:tmpl w:val="EA1A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FA0B01"/>
    <w:multiLevelType w:val="multilevel"/>
    <w:tmpl w:val="C4CA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5214B4"/>
    <w:multiLevelType w:val="multilevel"/>
    <w:tmpl w:val="D918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067E4A"/>
    <w:multiLevelType w:val="multilevel"/>
    <w:tmpl w:val="41E8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EC092F"/>
    <w:multiLevelType w:val="multilevel"/>
    <w:tmpl w:val="087C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B61162"/>
    <w:multiLevelType w:val="multilevel"/>
    <w:tmpl w:val="1C04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3F4D5C"/>
    <w:multiLevelType w:val="multilevel"/>
    <w:tmpl w:val="ED2C3938"/>
    <w:lvl w:ilvl="0">
      <w:start w:val="1"/>
      <w:numFmt w:val="decimal"/>
      <w:pStyle w:val="MainTopic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opic1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FBD0585"/>
    <w:multiLevelType w:val="multilevel"/>
    <w:tmpl w:val="ED5A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250BDA"/>
    <w:multiLevelType w:val="multilevel"/>
    <w:tmpl w:val="AECA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864DB0"/>
    <w:multiLevelType w:val="multilevel"/>
    <w:tmpl w:val="5F76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246E80"/>
    <w:multiLevelType w:val="multilevel"/>
    <w:tmpl w:val="CC08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7"/>
  </w:num>
  <w:num w:numId="3">
    <w:abstractNumId w:val="2"/>
  </w:num>
  <w:num w:numId="4">
    <w:abstractNumId w:val="22"/>
  </w:num>
  <w:num w:numId="5">
    <w:abstractNumId w:val="5"/>
  </w:num>
  <w:num w:numId="6">
    <w:abstractNumId w:val="20"/>
  </w:num>
  <w:num w:numId="7">
    <w:abstractNumId w:val="15"/>
  </w:num>
  <w:num w:numId="8">
    <w:abstractNumId w:val="25"/>
  </w:num>
  <w:num w:numId="9">
    <w:abstractNumId w:val="6"/>
  </w:num>
  <w:num w:numId="10">
    <w:abstractNumId w:val="14"/>
  </w:num>
  <w:num w:numId="11">
    <w:abstractNumId w:val="19"/>
  </w:num>
  <w:num w:numId="12">
    <w:abstractNumId w:val="28"/>
  </w:num>
  <w:num w:numId="13">
    <w:abstractNumId w:val="9"/>
  </w:num>
  <w:num w:numId="14">
    <w:abstractNumId w:val="24"/>
  </w:num>
  <w:num w:numId="15">
    <w:abstractNumId w:val="12"/>
  </w:num>
  <w:num w:numId="16">
    <w:abstractNumId w:val="21"/>
  </w:num>
  <w:num w:numId="17">
    <w:abstractNumId w:val="18"/>
  </w:num>
  <w:num w:numId="18">
    <w:abstractNumId w:val="16"/>
  </w:num>
  <w:num w:numId="19">
    <w:abstractNumId w:val="11"/>
  </w:num>
  <w:num w:numId="20">
    <w:abstractNumId w:val="23"/>
  </w:num>
  <w:num w:numId="21">
    <w:abstractNumId w:val="1"/>
  </w:num>
  <w:num w:numId="22">
    <w:abstractNumId w:val="30"/>
  </w:num>
  <w:num w:numId="23">
    <w:abstractNumId w:val="17"/>
  </w:num>
  <w:num w:numId="24">
    <w:abstractNumId w:val="26"/>
  </w:num>
  <w:num w:numId="25">
    <w:abstractNumId w:val="29"/>
  </w:num>
  <w:num w:numId="26">
    <w:abstractNumId w:val="4"/>
  </w:num>
  <w:num w:numId="27">
    <w:abstractNumId w:val="3"/>
  </w:num>
  <w:num w:numId="28">
    <w:abstractNumId w:val="13"/>
  </w:num>
  <w:num w:numId="29">
    <w:abstractNumId w:val="31"/>
  </w:num>
  <w:num w:numId="30">
    <w:abstractNumId w:val="7"/>
  </w:num>
  <w:num w:numId="31">
    <w:abstractNumId w:val="8"/>
  </w:num>
  <w:num w:numId="32">
    <w:abstractNumId w:val="1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D5"/>
    <w:rsid w:val="00114B76"/>
    <w:rsid w:val="003D62D5"/>
    <w:rsid w:val="00452B19"/>
    <w:rsid w:val="00565518"/>
    <w:rsid w:val="007037E7"/>
    <w:rsid w:val="007166B2"/>
    <w:rsid w:val="007E5656"/>
    <w:rsid w:val="008B3B86"/>
    <w:rsid w:val="00CD7D06"/>
    <w:rsid w:val="00D53BBC"/>
    <w:rsid w:val="00DB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39E0"/>
  <w15:chartTrackingRefBased/>
  <w15:docId w15:val="{D51DAF85-C8E9-4912-97BF-4F14D49B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3B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Style">
    <w:name w:val="Footnote Style"/>
    <w:basedOn w:val="FootnoteText"/>
    <w:link w:val="FootnoteStyleChar"/>
    <w:qFormat/>
    <w:rsid w:val="00114B76"/>
    <w:pPr>
      <w:ind w:firstLine="567"/>
    </w:pPr>
    <w:rPr>
      <w:rFonts w:ascii="TH Sarabun New" w:eastAsia="TH Sarabun New" w:hAnsi="TH Sarabun New" w:cs="TH Sarabun New"/>
      <w:sz w:val="24"/>
      <w:szCs w:val="24"/>
    </w:rPr>
  </w:style>
  <w:style w:type="character" w:customStyle="1" w:styleId="FootnoteStyleChar">
    <w:name w:val="Footnote Style Char"/>
    <w:basedOn w:val="FootnoteTextChar"/>
    <w:link w:val="FootnoteStyle"/>
    <w:rsid w:val="00114B76"/>
    <w:rPr>
      <w:rFonts w:ascii="TH Sarabun New" w:eastAsia="TH Sarabun New" w:hAnsi="TH Sarabun New" w:cs="TH Sarabun New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4B76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4B76"/>
    <w:rPr>
      <w:sz w:val="20"/>
      <w:szCs w:val="25"/>
    </w:rPr>
  </w:style>
  <w:style w:type="paragraph" w:customStyle="1" w:styleId="MainTopic">
    <w:name w:val="Main Topic"/>
    <w:basedOn w:val="ListParagraph"/>
    <w:link w:val="MainTopicChar"/>
    <w:qFormat/>
    <w:rsid w:val="00114B76"/>
    <w:pPr>
      <w:numPr>
        <w:numId w:val="2"/>
      </w:numPr>
    </w:pPr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MainTopicChar">
    <w:name w:val="Main Topic Char"/>
    <w:basedOn w:val="DefaultParagraphFont"/>
    <w:link w:val="MainTopic"/>
    <w:rsid w:val="00114B76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114B76"/>
    <w:pPr>
      <w:ind w:left="720"/>
      <w:contextualSpacing/>
    </w:pPr>
  </w:style>
  <w:style w:type="paragraph" w:customStyle="1" w:styleId="SubTopic1">
    <w:name w:val="Sub Topic 1"/>
    <w:basedOn w:val="MainTopic"/>
    <w:link w:val="SubTopic1Char"/>
    <w:qFormat/>
    <w:rsid w:val="00114B76"/>
    <w:pPr>
      <w:numPr>
        <w:ilvl w:val="1"/>
        <w:numId w:val="1"/>
      </w:numPr>
    </w:pPr>
  </w:style>
  <w:style w:type="character" w:customStyle="1" w:styleId="SubTopic1Char">
    <w:name w:val="Sub Topic 1 Char"/>
    <w:basedOn w:val="MainTopicChar"/>
    <w:link w:val="SubTopic1"/>
    <w:rsid w:val="00114B76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TableCaptionStyle">
    <w:name w:val="Table Caption Style"/>
    <w:basedOn w:val="Caption"/>
    <w:link w:val="TableCaptionStyleChar"/>
    <w:qFormat/>
    <w:rsid w:val="00114B76"/>
    <w:rPr>
      <w:b w:val="0"/>
      <w:bCs w:val="0"/>
      <w:i/>
      <w:iCs/>
    </w:rPr>
  </w:style>
  <w:style w:type="character" w:customStyle="1" w:styleId="TableCaptionStyleChar">
    <w:name w:val="Table Caption Style Char"/>
    <w:basedOn w:val="DefaultParagraphFont"/>
    <w:link w:val="TableCaptionStyle"/>
    <w:rsid w:val="00114B76"/>
    <w:rPr>
      <w:rFonts w:ascii="TH Sarabun New" w:eastAsia="TH Sarabun New" w:hAnsi="TH Sarabun New" w:cs="TH Sarabun New"/>
      <w:b/>
      <w:bCs/>
      <w:sz w:val="2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14B76"/>
    <w:pPr>
      <w:spacing w:after="200" w:line="240" w:lineRule="auto"/>
      <w:ind w:firstLine="567"/>
      <w:jc w:val="center"/>
    </w:pPr>
    <w:rPr>
      <w:rFonts w:ascii="TH Sarabun New" w:eastAsia="TH Sarabun New" w:hAnsi="TH Sarabun New" w:cs="TH Sarabun New"/>
      <w:b/>
      <w:bCs/>
      <w:sz w:val="28"/>
    </w:rPr>
  </w:style>
  <w:style w:type="character" w:customStyle="1" w:styleId="CaptionChar">
    <w:name w:val="Caption Char"/>
    <w:basedOn w:val="DefaultParagraphFont"/>
    <w:link w:val="Caption"/>
    <w:uiPriority w:val="35"/>
    <w:rsid w:val="00114B76"/>
    <w:rPr>
      <w:rFonts w:ascii="TH Sarabun New" w:eastAsia="TH Sarabun New" w:hAnsi="TH Sarabun New" w:cs="TH Sarabun New"/>
      <w:b/>
      <w:bCs/>
      <w:sz w:val="28"/>
    </w:rPr>
  </w:style>
  <w:style w:type="paragraph" w:styleId="NormalWeb">
    <w:name w:val="Normal (Web)"/>
    <w:basedOn w:val="Normal"/>
    <w:uiPriority w:val="99"/>
    <w:semiHidden/>
    <w:unhideWhenUsed/>
    <w:rsid w:val="00D53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3BB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53BB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B3B8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3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0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2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6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3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97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3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8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5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0821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8713">
          <w:marLeft w:val="12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7415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576">
          <w:marLeft w:val="12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8896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6742">
          <w:marLeft w:val="12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776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9131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4147">
          <w:marLeft w:val="12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1168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519">
          <w:marLeft w:val="12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2592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1012">
          <w:marLeft w:val="12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3951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0611">
          <w:marLeft w:val="12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1382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467">
          <w:marLeft w:val="12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3907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6091">
          <w:marLeft w:val="12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7935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4809">
          <w:marLeft w:val="12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7710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2213">
          <w:marLeft w:val="12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156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02425">
          <w:marLeft w:val="12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9277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6505">
          <w:marLeft w:val="12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89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9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8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1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3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7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6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0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0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ttrong.com/tcas" TargetMode="External"/><Relationship Id="rId13" Type="http://schemas.openxmlformats.org/officeDocument/2006/relationships/hyperlink" Target="https://student.mytcas.com/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enttrong.com/tcas/tcas64" TargetMode="External"/><Relationship Id="rId12" Type="http://schemas.openxmlformats.org/officeDocument/2006/relationships/hyperlink" Target="https://www.dek-d.com/tcas/55169/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caster.net/2019/10/qatcas63%E0%B8%A3%E0%B8%AD%E0%B8%9A1%E0%B8%9E%E0%B8%AD%E0%B8%A3%E0%B9%8C%E0%B8%95/" TargetMode="External"/><Relationship Id="rId11" Type="http://schemas.openxmlformats.org/officeDocument/2006/relationships/hyperlink" Target="https://www.dek-d.com/tcas/55187/" TargetMode="External"/><Relationship Id="rId5" Type="http://schemas.openxmlformats.org/officeDocument/2006/relationships/hyperlink" Target="https://sites.google.com/site/tcas50361/-mmu-xawuth-lab-tcas/q-a-rwm-khatham-yxd-hit-rabb-tcas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s://tcas.in.th/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www.dek-d.com/tcas/55922/" TargetMode="External"/><Relationship Id="rId14" Type="http://schemas.openxmlformats.org/officeDocument/2006/relationships/hyperlink" Target="https://student.mytca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2756</Words>
  <Characters>15715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Kittipat Siricharnsakulchai</dc:creator>
  <cp:keywords/>
  <dc:description/>
  <cp:lastModifiedBy>Kittipat Siricharnsakulchai</cp:lastModifiedBy>
  <cp:revision>8</cp:revision>
  <dcterms:created xsi:type="dcterms:W3CDTF">2020-09-30T14:38:00Z</dcterms:created>
  <dcterms:modified xsi:type="dcterms:W3CDTF">2020-10-08T19:25:00Z</dcterms:modified>
</cp:coreProperties>
</file>